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56" w:rsidRPr="006C2888" w:rsidRDefault="00144061" w:rsidP="00982A2A">
      <w:pPr>
        <w:pStyle w:val="LESOUSTITRE"/>
        <w:tabs>
          <w:tab w:val="left" w:pos="739"/>
          <w:tab w:val="left" w:pos="5400"/>
        </w:tabs>
        <w:jc w:val="left"/>
        <w:rPr>
          <w:sz w:val="24"/>
          <w:szCs w:val="24"/>
        </w:rPr>
      </w:pPr>
      <w:r w:rsidRPr="006C2888">
        <w:rPr>
          <w:sz w:val="24"/>
          <w:szCs w:val="24"/>
        </w:rPr>
        <w:t xml:space="preserve"> </w:t>
      </w:r>
      <w:r w:rsidR="00EE230A" w:rsidRPr="006C2888">
        <w:rPr>
          <w:sz w:val="24"/>
          <w:szCs w:val="24"/>
        </w:rPr>
        <w:tab/>
      </w:r>
      <w:r w:rsidR="00982A2A" w:rsidRPr="006C2888">
        <w:rPr>
          <w:sz w:val="24"/>
          <w:szCs w:val="24"/>
        </w:rPr>
        <w:tab/>
      </w:r>
    </w:p>
    <w:p w:rsidR="008D25BD" w:rsidRPr="006C2888" w:rsidRDefault="008D25BD" w:rsidP="0091040E">
      <w:pPr>
        <w:pStyle w:val="LESOUSTITRE"/>
        <w:rPr>
          <w:sz w:val="24"/>
          <w:szCs w:val="24"/>
        </w:rPr>
      </w:pPr>
    </w:p>
    <w:p w:rsidR="009F7E71" w:rsidRPr="006C2888" w:rsidRDefault="009F7E71" w:rsidP="00476756">
      <w:pPr>
        <w:pStyle w:val="LESOUSTITRE"/>
        <w:ind w:left="1980" w:right="1718"/>
        <w:rPr>
          <w:sz w:val="24"/>
          <w:szCs w:val="24"/>
        </w:rPr>
      </w:pPr>
    </w:p>
    <w:p w:rsidR="00AA7017" w:rsidRPr="006C2888" w:rsidRDefault="00AA7017" w:rsidP="00476756">
      <w:pPr>
        <w:pStyle w:val="LESOUSTITRE"/>
        <w:ind w:left="1980" w:right="1718"/>
        <w:rPr>
          <w:sz w:val="24"/>
          <w:szCs w:val="24"/>
        </w:rPr>
      </w:pPr>
    </w:p>
    <w:p w:rsidR="00D36F23" w:rsidRPr="006C2888" w:rsidRDefault="00D36F23" w:rsidP="00476756">
      <w:pPr>
        <w:pStyle w:val="LESOUSTITRE"/>
        <w:ind w:left="1980" w:right="1718"/>
        <w:rPr>
          <w:sz w:val="24"/>
          <w:szCs w:val="24"/>
        </w:rPr>
      </w:pPr>
    </w:p>
    <w:p w:rsidR="00D36F23" w:rsidRPr="006C2888" w:rsidRDefault="00D36F23" w:rsidP="00476756">
      <w:pPr>
        <w:pStyle w:val="LESOUSTITRE"/>
        <w:ind w:left="1980" w:right="1718"/>
        <w:rPr>
          <w:sz w:val="24"/>
          <w:szCs w:val="24"/>
        </w:rPr>
      </w:pPr>
    </w:p>
    <w:p w:rsidR="00D36F23" w:rsidRPr="006C2888" w:rsidRDefault="00D36F23" w:rsidP="00476756">
      <w:pPr>
        <w:pStyle w:val="LESOUSTITRE"/>
        <w:ind w:left="1980" w:right="1718"/>
        <w:rPr>
          <w:sz w:val="24"/>
          <w:szCs w:val="24"/>
        </w:rPr>
      </w:pPr>
    </w:p>
    <w:p w:rsidR="00476756" w:rsidRPr="006C2888" w:rsidRDefault="00476756" w:rsidP="002A457A">
      <w:pPr>
        <w:pStyle w:val="LETITRE"/>
        <w:pBdr>
          <w:top w:val="single" w:sz="4" w:space="1" w:color="auto"/>
        </w:pBdr>
        <w:spacing w:before="0" w:after="0"/>
        <w:ind w:hanging="340"/>
        <w:rPr>
          <w:sz w:val="24"/>
          <w:szCs w:val="24"/>
        </w:rPr>
      </w:pPr>
    </w:p>
    <w:p w:rsidR="00BD4E79" w:rsidRPr="006C2888" w:rsidRDefault="00BD4E79" w:rsidP="002A457A">
      <w:pPr>
        <w:pStyle w:val="LETITRE"/>
        <w:pBdr>
          <w:top w:val="single" w:sz="4" w:space="1" w:color="auto"/>
        </w:pBdr>
        <w:spacing w:before="0" w:after="0"/>
        <w:ind w:hanging="340"/>
        <w:rPr>
          <w:sz w:val="24"/>
          <w:szCs w:val="24"/>
        </w:rPr>
      </w:pPr>
    </w:p>
    <w:p w:rsidR="00BD4E79" w:rsidRPr="006C2888" w:rsidRDefault="00BD4E79" w:rsidP="002A457A">
      <w:pPr>
        <w:pStyle w:val="LETITRE"/>
        <w:pBdr>
          <w:top w:val="single" w:sz="4" w:space="1" w:color="auto"/>
        </w:pBdr>
        <w:spacing w:before="0" w:after="0"/>
        <w:ind w:hanging="340"/>
        <w:rPr>
          <w:sz w:val="24"/>
          <w:szCs w:val="24"/>
        </w:rPr>
      </w:pPr>
    </w:p>
    <w:p w:rsidR="00BD4E79" w:rsidRPr="006C2888" w:rsidRDefault="001E5453" w:rsidP="00BD4E79">
      <w:pPr>
        <w:pStyle w:val="LETITRE"/>
        <w:pBdr>
          <w:bottom w:val="single" w:sz="4" w:space="1" w:color="auto"/>
        </w:pBdr>
        <w:ind w:hanging="340"/>
        <w:rPr>
          <w:w w:val="80"/>
          <w:sz w:val="40"/>
          <w:szCs w:val="40"/>
        </w:rPr>
      </w:pPr>
      <w:r w:rsidRPr="006C2888">
        <w:rPr>
          <w:w w:val="80"/>
          <w:sz w:val="40"/>
          <w:szCs w:val="40"/>
        </w:rPr>
        <w:t>Analyse fonctionnelle</w:t>
      </w:r>
      <w:r w:rsidR="00765F87" w:rsidRPr="006C2888">
        <w:rPr>
          <w:w w:val="80"/>
          <w:sz w:val="40"/>
          <w:szCs w:val="40"/>
        </w:rPr>
        <w:t xml:space="preserve"> </w:t>
      </w:r>
      <w:r w:rsidR="006A6B9E" w:rsidRPr="006C2888">
        <w:rPr>
          <w:w w:val="80"/>
          <w:sz w:val="40"/>
          <w:szCs w:val="40"/>
        </w:rPr>
        <w:t>technique</w:t>
      </w:r>
      <w:r w:rsidR="00765F87" w:rsidRPr="006C2888">
        <w:rPr>
          <w:w w:val="80"/>
          <w:sz w:val="40"/>
          <w:szCs w:val="40"/>
        </w:rPr>
        <w:t xml:space="preserve"> </w:t>
      </w:r>
    </w:p>
    <w:p w:rsidR="00FA65BC" w:rsidRPr="006C2888" w:rsidRDefault="00FA65BC" w:rsidP="00BD4E79">
      <w:pPr>
        <w:pStyle w:val="LETITRE"/>
        <w:pBdr>
          <w:bottom w:val="single" w:sz="4" w:space="1" w:color="auto"/>
        </w:pBdr>
        <w:ind w:hanging="340"/>
        <w:jc w:val="both"/>
        <w:rPr>
          <w:w w:val="80"/>
          <w:sz w:val="40"/>
          <w:szCs w:val="40"/>
        </w:rPr>
      </w:pPr>
    </w:p>
    <w:p w:rsidR="002A457A" w:rsidRPr="006C2888" w:rsidRDefault="002A457A" w:rsidP="002A457A">
      <w:pPr>
        <w:pStyle w:val="LETITRE"/>
        <w:pBdr>
          <w:bottom w:val="single" w:sz="4" w:space="1" w:color="auto"/>
        </w:pBdr>
        <w:ind w:hanging="340"/>
        <w:rPr>
          <w:w w:val="80"/>
          <w:sz w:val="24"/>
          <w:szCs w:val="24"/>
        </w:rPr>
      </w:pPr>
    </w:p>
    <w:p w:rsidR="00645E02" w:rsidRPr="006C2888" w:rsidRDefault="00D36F23" w:rsidP="00703952">
      <w:pPr>
        <w:tabs>
          <w:tab w:val="left" w:pos="7140"/>
        </w:tabs>
      </w:pPr>
      <w:r w:rsidRPr="006C2888">
        <w:br/>
      </w:r>
    </w:p>
    <w:p w:rsidR="00645E02" w:rsidRPr="006C2888" w:rsidRDefault="00645E02" w:rsidP="00703952">
      <w:pPr>
        <w:tabs>
          <w:tab w:val="left" w:pos="7140"/>
        </w:tabs>
      </w:pPr>
    </w:p>
    <w:p w:rsidR="00645E02" w:rsidRPr="006C2888" w:rsidRDefault="00645E02" w:rsidP="00703952">
      <w:pPr>
        <w:tabs>
          <w:tab w:val="left" w:pos="7140"/>
        </w:tabs>
      </w:pPr>
    </w:p>
    <w:p w:rsidR="00645E02" w:rsidRPr="006C2888" w:rsidRDefault="00645E02" w:rsidP="00703952">
      <w:pPr>
        <w:tabs>
          <w:tab w:val="left" w:pos="7140"/>
        </w:tabs>
      </w:pPr>
    </w:p>
    <w:p w:rsidR="00645E02" w:rsidRPr="006C2888" w:rsidRDefault="00645E02" w:rsidP="00703952">
      <w:pPr>
        <w:tabs>
          <w:tab w:val="left" w:pos="7140"/>
        </w:tabs>
        <w:sectPr w:rsidR="00645E02" w:rsidRPr="006C2888" w:rsidSect="00C674F0">
          <w:headerReference w:type="default" r:id="rId9"/>
          <w:footerReference w:type="default" r:id="rId10"/>
          <w:headerReference w:type="first" r:id="rId11"/>
          <w:footerReference w:type="first" r:id="rId12"/>
          <w:pgSz w:w="11906" w:h="16838" w:code="9"/>
          <w:pgMar w:top="2279" w:right="1134" w:bottom="1134" w:left="1134" w:header="709" w:footer="601" w:gutter="0"/>
          <w:cols w:space="708"/>
          <w:titlePg/>
          <w:docGrid w:linePitch="360"/>
        </w:sectPr>
      </w:pPr>
    </w:p>
    <w:p w:rsidR="006A7452" w:rsidRPr="006C2888" w:rsidRDefault="001011DD" w:rsidP="001011DD">
      <w:pPr>
        <w:pStyle w:val="Pieddepage"/>
      </w:pPr>
      <w:r w:rsidRPr="006C2888">
        <w:lastRenderedPageBreak/>
        <w:br/>
      </w:r>
      <w:r w:rsidRPr="006C2888">
        <w:br/>
      </w:r>
    </w:p>
    <w:p w:rsidR="006A7452" w:rsidRPr="006C2888" w:rsidRDefault="006A7452" w:rsidP="006A7452">
      <w:pPr>
        <w:pStyle w:val="Pieddepage"/>
        <w:rPr>
          <w:b/>
        </w:rPr>
      </w:pPr>
      <w:r w:rsidRPr="006C2888">
        <w:rPr>
          <w:b/>
        </w:rPr>
        <w:t>HISTORIQUE DU DOCUMENT</w:t>
      </w:r>
    </w:p>
    <w:p w:rsidR="001011DD" w:rsidRPr="006C2888" w:rsidRDefault="001011DD" w:rsidP="001011DD">
      <w:pPr>
        <w:pStyle w:val="Pieddepage"/>
      </w:pPr>
      <w:bookmarkStart w:id="2" w:name="_GoBack"/>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897"/>
        <w:gridCol w:w="2262"/>
        <w:gridCol w:w="5362"/>
      </w:tblGrid>
      <w:tr w:rsidR="001011DD" w:rsidRPr="006C2888" w:rsidTr="00982A2A">
        <w:tc>
          <w:tcPr>
            <w:tcW w:w="1278" w:type="dxa"/>
            <w:shd w:val="pct25" w:color="auto" w:fill="auto"/>
          </w:tcPr>
          <w:p w:rsidR="001011DD" w:rsidRPr="006C2888" w:rsidRDefault="001011DD" w:rsidP="001011DD">
            <w:pPr>
              <w:pStyle w:val="Pieddepage"/>
              <w:jc w:val="center"/>
              <w:rPr>
                <w:b/>
              </w:rPr>
            </w:pPr>
            <w:r w:rsidRPr="006C2888">
              <w:rPr>
                <w:b/>
              </w:rPr>
              <w:t>Date</w:t>
            </w:r>
          </w:p>
        </w:tc>
        <w:tc>
          <w:tcPr>
            <w:tcW w:w="818" w:type="dxa"/>
            <w:shd w:val="pct25" w:color="auto" w:fill="auto"/>
          </w:tcPr>
          <w:p w:rsidR="001011DD" w:rsidRPr="006C2888" w:rsidRDefault="007F669C" w:rsidP="001011DD">
            <w:pPr>
              <w:pStyle w:val="Pieddepage"/>
              <w:jc w:val="center"/>
              <w:rPr>
                <w:b/>
              </w:rPr>
            </w:pPr>
            <w:r w:rsidRPr="006C2888">
              <w:rPr>
                <w:b/>
              </w:rPr>
              <w:t>Indice</w:t>
            </w:r>
          </w:p>
        </w:tc>
        <w:tc>
          <w:tcPr>
            <w:tcW w:w="2268" w:type="dxa"/>
            <w:shd w:val="pct25" w:color="auto" w:fill="auto"/>
          </w:tcPr>
          <w:p w:rsidR="001011DD" w:rsidRPr="006C2888" w:rsidRDefault="001011DD" w:rsidP="001011DD">
            <w:pPr>
              <w:pStyle w:val="Pieddepage"/>
              <w:jc w:val="center"/>
              <w:rPr>
                <w:b/>
              </w:rPr>
            </w:pPr>
            <w:r w:rsidRPr="006C2888">
              <w:rPr>
                <w:b/>
              </w:rPr>
              <w:t>Auteur</w:t>
            </w:r>
            <w:r w:rsidR="007F669C" w:rsidRPr="006C2888">
              <w:rPr>
                <w:b/>
              </w:rPr>
              <w:t>s</w:t>
            </w:r>
          </w:p>
        </w:tc>
        <w:tc>
          <w:tcPr>
            <w:tcW w:w="5386" w:type="dxa"/>
            <w:shd w:val="pct25" w:color="auto" w:fill="auto"/>
          </w:tcPr>
          <w:p w:rsidR="001011DD" w:rsidRPr="006C2888" w:rsidRDefault="001011DD" w:rsidP="001011DD">
            <w:pPr>
              <w:pStyle w:val="Pieddepage"/>
              <w:jc w:val="center"/>
              <w:rPr>
                <w:b/>
              </w:rPr>
            </w:pPr>
            <w:r w:rsidRPr="006C2888">
              <w:rPr>
                <w:b/>
              </w:rPr>
              <w:t>Modification</w:t>
            </w:r>
          </w:p>
        </w:tc>
      </w:tr>
      <w:tr w:rsidR="00982A2A" w:rsidRPr="006C2888" w:rsidTr="00982A2A">
        <w:tc>
          <w:tcPr>
            <w:tcW w:w="1278" w:type="dxa"/>
          </w:tcPr>
          <w:p w:rsidR="00982A2A" w:rsidRPr="006C2888" w:rsidRDefault="006A6B9E" w:rsidP="00D0427A">
            <w:pPr>
              <w:pStyle w:val="Pieddepage"/>
            </w:pPr>
            <w:r w:rsidRPr="006C2888">
              <w:t>10</w:t>
            </w:r>
            <w:r w:rsidR="00982A2A" w:rsidRPr="006C2888">
              <w:t>/0</w:t>
            </w:r>
            <w:r w:rsidR="00E6488F" w:rsidRPr="006C2888">
              <w:t>3</w:t>
            </w:r>
            <w:r w:rsidR="00B047BB" w:rsidRPr="006C2888">
              <w:t>/</w:t>
            </w:r>
            <w:ins w:id="3" w:author="EPR_Consultant07" w:date="2014-03-19T12:56:00Z">
              <w:r w:rsidR="00413F8F">
                <w:t>20</w:t>
              </w:r>
            </w:ins>
            <w:r w:rsidR="00B047BB" w:rsidRPr="006C2888">
              <w:t>1</w:t>
            </w:r>
            <w:r w:rsidR="00BD4E79" w:rsidRPr="006C2888">
              <w:t>4</w:t>
            </w:r>
          </w:p>
        </w:tc>
        <w:tc>
          <w:tcPr>
            <w:tcW w:w="818" w:type="dxa"/>
          </w:tcPr>
          <w:p w:rsidR="00982A2A" w:rsidRPr="006C2888" w:rsidRDefault="00982A2A" w:rsidP="00E44A43">
            <w:pPr>
              <w:pStyle w:val="Pieddepage"/>
              <w:jc w:val="center"/>
            </w:pPr>
            <w:r w:rsidRPr="006C2888">
              <w:t>001</w:t>
            </w:r>
          </w:p>
        </w:tc>
        <w:tc>
          <w:tcPr>
            <w:tcW w:w="2268" w:type="dxa"/>
          </w:tcPr>
          <w:p w:rsidR="00982A2A" w:rsidRPr="006C2888" w:rsidRDefault="00E6488F" w:rsidP="00BC1AD7">
            <w:pPr>
              <w:pStyle w:val="Pieddepage"/>
            </w:pPr>
            <w:r w:rsidRPr="006C2888">
              <w:t>A. RMINECHE</w:t>
            </w:r>
          </w:p>
        </w:tc>
        <w:tc>
          <w:tcPr>
            <w:tcW w:w="5386" w:type="dxa"/>
          </w:tcPr>
          <w:p w:rsidR="00982A2A" w:rsidRPr="006C2888" w:rsidRDefault="00E6488F" w:rsidP="001011DD">
            <w:pPr>
              <w:pStyle w:val="Pieddepage"/>
            </w:pPr>
            <w:r w:rsidRPr="006C2888">
              <w:t xml:space="preserve">Création </w:t>
            </w:r>
            <w:r w:rsidR="00BD4E79" w:rsidRPr="006C2888">
              <w:t>du document</w:t>
            </w:r>
          </w:p>
        </w:tc>
      </w:tr>
      <w:tr w:rsidR="001011DD" w:rsidRPr="006C2888" w:rsidTr="00982A2A">
        <w:tc>
          <w:tcPr>
            <w:tcW w:w="1278" w:type="dxa"/>
          </w:tcPr>
          <w:p w:rsidR="001011DD" w:rsidRPr="006C2888" w:rsidRDefault="00413F8F" w:rsidP="001011DD">
            <w:pPr>
              <w:pStyle w:val="Pieddepage"/>
            </w:pPr>
            <w:ins w:id="4" w:author="EPR_Consultant07" w:date="2014-03-19T12:56:00Z">
              <w:r>
                <w:t>17/03/2014</w:t>
              </w:r>
            </w:ins>
          </w:p>
        </w:tc>
        <w:tc>
          <w:tcPr>
            <w:tcW w:w="818" w:type="dxa"/>
          </w:tcPr>
          <w:p w:rsidR="001011DD" w:rsidRPr="006C2888" w:rsidRDefault="00413F8F" w:rsidP="00D118AC">
            <w:pPr>
              <w:pStyle w:val="Pieddepage"/>
              <w:jc w:val="center"/>
            </w:pPr>
            <w:ins w:id="5" w:author="EPR_Consultant07" w:date="2014-03-19T12:56:00Z">
              <w:r>
                <w:t>002</w:t>
              </w:r>
            </w:ins>
          </w:p>
        </w:tc>
        <w:tc>
          <w:tcPr>
            <w:tcW w:w="2268" w:type="dxa"/>
          </w:tcPr>
          <w:p w:rsidR="001011DD" w:rsidRPr="006C2888" w:rsidRDefault="00413F8F" w:rsidP="001011DD">
            <w:pPr>
              <w:pStyle w:val="Pieddepage"/>
            </w:pPr>
            <w:ins w:id="6" w:author="EPR_Consultant07" w:date="2014-03-19T12:56:00Z">
              <w:r>
                <w:t>G.DUVAL</w:t>
              </w:r>
            </w:ins>
          </w:p>
        </w:tc>
        <w:tc>
          <w:tcPr>
            <w:tcW w:w="5386" w:type="dxa"/>
          </w:tcPr>
          <w:p w:rsidR="001011DD" w:rsidRPr="006C2888" w:rsidRDefault="00413F8F" w:rsidP="001011DD">
            <w:pPr>
              <w:pStyle w:val="Pieddepage"/>
            </w:pPr>
            <w:ins w:id="7" w:author="EPR_Consultant07" w:date="2014-03-19T12:57:00Z">
              <w:r>
                <w:t>Ajout &amp; c</w:t>
              </w:r>
            </w:ins>
            <w:ins w:id="8" w:author="EPR_Consultant07" w:date="2014-03-19T12:56:00Z">
              <w:r>
                <w:t>orrect</w:t>
              </w:r>
            </w:ins>
            <w:ins w:id="9" w:author="EPR_Consultant07" w:date="2014-03-19T12:57:00Z">
              <w:r>
                <w:t>ions</w:t>
              </w:r>
            </w:ins>
          </w:p>
        </w:tc>
      </w:tr>
      <w:tr w:rsidR="001011DD" w:rsidRPr="006C2888" w:rsidTr="00982A2A">
        <w:tc>
          <w:tcPr>
            <w:tcW w:w="1278" w:type="dxa"/>
          </w:tcPr>
          <w:p w:rsidR="001011DD" w:rsidRPr="006C2888" w:rsidRDefault="001011DD" w:rsidP="001011DD">
            <w:pPr>
              <w:pStyle w:val="Pieddepage"/>
            </w:pPr>
          </w:p>
        </w:tc>
        <w:tc>
          <w:tcPr>
            <w:tcW w:w="818" w:type="dxa"/>
          </w:tcPr>
          <w:p w:rsidR="001011DD" w:rsidRPr="006C2888" w:rsidRDefault="001011DD" w:rsidP="00765F87">
            <w:pPr>
              <w:pStyle w:val="Pieddepage"/>
              <w:jc w:val="center"/>
            </w:pPr>
          </w:p>
        </w:tc>
        <w:tc>
          <w:tcPr>
            <w:tcW w:w="2268" w:type="dxa"/>
          </w:tcPr>
          <w:p w:rsidR="001011DD" w:rsidRPr="006C2888" w:rsidRDefault="001011DD" w:rsidP="001011DD">
            <w:pPr>
              <w:pStyle w:val="Pieddepage"/>
            </w:pPr>
          </w:p>
        </w:tc>
        <w:tc>
          <w:tcPr>
            <w:tcW w:w="5386" w:type="dxa"/>
          </w:tcPr>
          <w:p w:rsidR="001011DD" w:rsidRPr="006C2888" w:rsidRDefault="001011DD" w:rsidP="001011DD">
            <w:pPr>
              <w:pStyle w:val="Pieddepage"/>
            </w:pPr>
          </w:p>
        </w:tc>
      </w:tr>
    </w:tbl>
    <w:p w:rsidR="001011DD" w:rsidRDefault="001011DD" w:rsidP="001011DD">
      <w:pPr>
        <w:pStyle w:val="Pieddepage"/>
        <w:rPr>
          <w:ins w:id="10" w:author="EPR_Consultant07" w:date="2014-03-19T16:10:00Z"/>
        </w:rPr>
      </w:pPr>
    </w:p>
    <w:p w:rsidR="00817091" w:rsidRPr="006C2888" w:rsidRDefault="00817091" w:rsidP="001011DD">
      <w:pPr>
        <w:pStyle w:val="Pieddepage"/>
      </w:pPr>
    </w:p>
    <w:p w:rsidR="001011DD" w:rsidRPr="006C2888" w:rsidRDefault="001011DD" w:rsidP="001011DD">
      <w:pPr>
        <w:pStyle w:val="Pieddepage"/>
      </w:pPr>
    </w:p>
    <w:p w:rsidR="001011DD" w:rsidRPr="006C2888" w:rsidRDefault="001011DD" w:rsidP="00B4506D">
      <w:pPr>
        <w:pStyle w:val="Pieddepage"/>
      </w:pPr>
    </w:p>
    <w:p w:rsidR="001011DD" w:rsidRPr="006C2888" w:rsidRDefault="001011DD" w:rsidP="00B4506D">
      <w:pPr>
        <w:pStyle w:val="Pieddepage"/>
        <w:rPr>
          <w:b/>
        </w:rPr>
      </w:pPr>
      <w:r w:rsidRPr="006C2888">
        <w:rPr>
          <w:b/>
        </w:rPr>
        <w:t>DOCUMENTS DE REFERENCE</w:t>
      </w:r>
      <w:r w:rsidR="00B4506D" w:rsidRPr="006C2888">
        <w:rPr>
          <w:b/>
        </w:rPr>
        <w:t xml:space="preserve"> / APPLICABLES</w:t>
      </w:r>
    </w:p>
    <w:p w:rsidR="00B4506D" w:rsidRPr="006C2888" w:rsidRDefault="00B4506D" w:rsidP="00B4506D">
      <w:pPr>
        <w:pStyle w:val="Pieddepage"/>
      </w:pPr>
    </w:p>
    <w:tbl>
      <w:tblPr>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0"/>
        <w:gridCol w:w="5047"/>
        <w:gridCol w:w="3614"/>
      </w:tblGrid>
      <w:tr w:rsidR="00D31CAC" w:rsidRPr="006C2888" w:rsidTr="00BD4E79">
        <w:trPr>
          <w:trHeight w:val="284"/>
        </w:trPr>
        <w:tc>
          <w:tcPr>
            <w:tcW w:w="1260" w:type="dxa"/>
          </w:tcPr>
          <w:p w:rsidR="00D31CAC" w:rsidRPr="006C2888" w:rsidRDefault="00D31CAC" w:rsidP="00D31CAC">
            <w:pPr>
              <w:numPr>
                <w:ilvl w:val="0"/>
                <w:numId w:val="4"/>
              </w:numPr>
              <w:rPr>
                <w:b/>
                <w:bCs/>
              </w:rPr>
            </w:pPr>
            <w:bookmarkStart w:id="11" w:name="_Ref275247382"/>
          </w:p>
        </w:tc>
        <w:bookmarkEnd w:id="11"/>
        <w:tc>
          <w:tcPr>
            <w:tcW w:w="5047" w:type="dxa"/>
            <w:shd w:val="clear" w:color="auto" w:fill="auto"/>
            <w:vAlign w:val="center"/>
          </w:tcPr>
          <w:p w:rsidR="00D31CAC" w:rsidRPr="006C2888" w:rsidRDefault="006C2888" w:rsidP="008F619C">
            <w:pPr>
              <w:rPr>
                <w:b/>
                <w:bCs/>
              </w:rPr>
            </w:pPr>
            <w:r>
              <w:rPr>
                <w:b/>
                <w:bCs/>
              </w:rPr>
              <w:t>Etat de l’art IHM embarqué</w:t>
            </w:r>
          </w:p>
        </w:tc>
        <w:tc>
          <w:tcPr>
            <w:tcW w:w="3614" w:type="dxa"/>
            <w:vAlign w:val="center"/>
          </w:tcPr>
          <w:p w:rsidR="00D31CAC" w:rsidRPr="006C2888" w:rsidRDefault="00ED18CC" w:rsidP="00BD4E79">
            <w:pPr>
              <w:jc w:val="center"/>
            </w:pPr>
            <w:hyperlink r:id="rId13" w:history="1">
              <w:r w:rsidR="006C2888" w:rsidRPr="006C2888">
                <w:rPr>
                  <w:rStyle w:val="Lienhypertexte"/>
                </w:rPr>
                <w:t>..\GDU\</w:t>
              </w:r>
              <w:proofErr w:type="spellStart"/>
              <w:r w:rsidR="006C2888" w:rsidRPr="006C2888">
                <w:rPr>
                  <w:rStyle w:val="Lienhypertexte"/>
                </w:rPr>
                <w:t>RADOME_project</w:t>
              </w:r>
              <w:proofErr w:type="spellEnd"/>
              <w:r w:rsidR="006C2888" w:rsidRPr="006C2888">
                <w:rPr>
                  <w:rStyle w:val="Lienhypertexte"/>
                </w:rPr>
                <w:t xml:space="preserve"> - Etat de </w:t>
              </w:r>
              <w:proofErr w:type="spellStart"/>
              <w:r w:rsidR="006C2888" w:rsidRPr="006C2888">
                <w:rPr>
                  <w:rStyle w:val="Lienhypertexte"/>
                </w:rPr>
                <w:t>l art</w:t>
              </w:r>
              <w:proofErr w:type="spellEnd"/>
              <w:r w:rsidR="006C2888" w:rsidRPr="006C2888">
                <w:rPr>
                  <w:rStyle w:val="Lienhypertexte"/>
                </w:rPr>
                <w:t xml:space="preserve"> &amp; </w:t>
              </w:r>
              <w:proofErr w:type="spellStart"/>
              <w:r w:rsidR="006C2888" w:rsidRPr="006C2888">
                <w:rPr>
                  <w:rStyle w:val="Lienhypertexte"/>
                </w:rPr>
                <w:t>etude</w:t>
              </w:r>
              <w:proofErr w:type="spellEnd"/>
              <w:r w:rsidR="006C2888" w:rsidRPr="006C2888">
                <w:rPr>
                  <w:rStyle w:val="Lienhypertexte"/>
                </w:rPr>
                <w:t xml:space="preserve"> IHM embarque.docx</w:t>
              </w:r>
            </w:hyperlink>
          </w:p>
        </w:tc>
      </w:tr>
      <w:tr w:rsidR="00D31CAC" w:rsidRPr="006C2888" w:rsidTr="00BD4E79">
        <w:trPr>
          <w:trHeight w:val="284"/>
        </w:trPr>
        <w:tc>
          <w:tcPr>
            <w:tcW w:w="1260" w:type="dxa"/>
          </w:tcPr>
          <w:p w:rsidR="00D31CAC" w:rsidRPr="006C2888" w:rsidRDefault="00D31CAC" w:rsidP="00D31CAC">
            <w:pPr>
              <w:numPr>
                <w:ilvl w:val="0"/>
                <w:numId w:val="4"/>
              </w:numPr>
              <w:rPr>
                <w:b/>
                <w:lang w:eastAsia="fr-FR" w:bidi="ar-SA"/>
              </w:rPr>
            </w:pPr>
            <w:bookmarkStart w:id="12" w:name="_Ref275247344"/>
          </w:p>
        </w:tc>
        <w:bookmarkEnd w:id="12"/>
        <w:tc>
          <w:tcPr>
            <w:tcW w:w="5047" w:type="dxa"/>
            <w:shd w:val="clear" w:color="auto" w:fill="auto"/>
            <w:vAlign w:val="center"/>
          </w:tcPr>
          <w:p w:rsidR="00D31CAC" w:rsidRPr="006C2888" w:rsidRDefault="006C2888" w:rsidP="00D31CAC">
            <w:pPr>
              <w:rPr>
                <w:b/>
              </w:rPr>
            </w:pPr>
            <w:r>
              <w:rPr>
                <w:b/>
              </w:rPr>
              <w:t>Analyse fonctionnelle du besoin</w:t>
            </w:r>
          </w:p>
        </w:tc>
        <w:tc>
          <w:tcPr>
            <w:tcW w:w="3614" w:type="dxa"/>
            <w:vAlign w:val="center"/>
          </w:tcPr>
          <w:p w:rsidR="00D31CAC" w:rsidRPr="006C2888" w:rsidRDefault="00ED18CC" w:rsidP="00D31CAC">
            <w:hyperlink r:id="rId14" w:history="1">
              <w:r w:rsidR="006C2888" w:rsidRPr="006C2888">
                <w:rPr>
                  <w:rStyle w:val="Lienhypertexte"/>
                </w:rPr>
                <w:t>AFB_RADOME_draft.docx</w:t>
              </w:r>
            </w:hyperlink>
          </w:p>
        </w:tc>
      </w:tr>
      <w:tr w:rsidR="00D31CAC" w:rsidRPr="006C2888" w:rsidTr="00BD4E79">
        <w:trPr>
          <w:trHeight w:val="284"/>
        </w:trPr>
        <w:tc>
          <w:tcPr>
            <w:tcW w:w="1260" w:type="dxa"/>
          </w:tcPr>
          <w:p w:rsidR="00D31CAC" w:rsidRPr="006C2888" w:rsidRDefault="00D31CAC" w:rsidP="00D31CAC">
            <w:pPr>
              <w:numPr>
                <w:ilvl w:val="0"/>
                <w:numId w:val="4"/>
              </w:numPr>
              <w:rPr>
                <w:b/>
                <w:bCs/>
              </w:rPr>
            </w:pPr>
          </w:p>
        </w:tc>
        <w:tc>
          <w:tcPr>
            <w:tcW w:w="5047" w:type="dxa"/>
            <w:shd w:val="clear" w:color="auto" w:fill="auto"/>
            <w:vAlign w:val="center"/>
          </w:tcPr>
          <w:p w:rsidR="00D31CAC" w:rsidRPr="006C2888" w:rsidRDefault="006C2888" w:rsidP="00B4506D">
            <w:pPr>
              <w:rPr>
                <w:b/>
                <w:bCs/>
              </w:rPr>
            </w:pPr>
            <w:r>
              <w:rPr>
                <w:b/>
                <w:bCs/>
              </w:rPr>
              <w:t>Cahier des charges</w:t>
            </w:r>
          </w:p>
        </w:tc>
        <w:tc>
          <w:tcPr>
            <w:tcW w:w="3614" w:type="dxa"/>
            <w:vAlign w:val="center"/>
          </w:tcPr>
          <w:p w:rsidR="00D31CAC" w:rsidRPr="006C2888" w:rsidRDefault="00ED18CC" w:rsidP="00E734F6">
            <w:hyperlink r:id="rId15" w:history="1">
              <w:r w:rsidR="006C2888" w:rsidRPr="006C2888">
                <w:rPr>
                  <w:rStyle w:val="Lienhypertexte"/>
                </w:rPr>
                <w:t>CDCF_RADOME_draft.docx</w:t>
              </w:r>
            </w:hyperlink>
          </w:p>
        </w:tc>
      </w:tr>
      <w:tr w:rsidR="00413F8F" w:rsidRPr="006C2888" w:rsidTr="00BD4E79">
        <w:trPr>
          <w:trHeight w:val="284"/>
          <w:ins w:id="13" w:author="EPR_Consultant07" w:date="2014-03-19T12:57:00Z"/>
        </w:trPr>
        <w:tc>
          <w:tcPr>
            <w:tcW w:w="1260" w:type="dxa"/>
          </w:tcPr>
          <w:p w:rsidR="00413F8F" w:rsidRPr="006C2888" w:rsidRDefault="00413F8F" w:rsidP="00D31CAC">
            <w:pPr>
              <w:numPr>
                <w:ilvl w:val="0"/>
                <w:numId w:val="4"/>
              </w:numPr>
              <w:rPr>
                <w:ins w:id="14" w:author="EPR_Consultant07" w:date="2014-03-19T12:57:00Z"/>
                <w:b/>
                <w:bCs/>
              </w:rPr>
            </w:pPr>
          </w:p>
        </w:tc>
        <w:tc>
          <w:tcPr>
            <w:tcW w:w="5047" w:type="dxa"/>
            <w:shd w:val="clear" w:color="auto" w:fill="auto"/>
            <w:vAlign w:val="center"/>
          </w:tcPr>
          <w:p w:rsidR="00413F8F" w:rsidRDefault="00413F8F" w:rsidP="00B4506D">
            <w:pPr>
              <w:rPr>
                <w:ins w:id="15" w:author="EPR_Consultant07" w:date="2014-03-19T12:57:00Z"/>
                <w:b/>
                <w:bCs/>
              </w:rPr>
            </w:pPr>
          </w:p>
        </w:tc>
        <w:tc>
          <w:tcPr>
            <w:tcW w:w="3614" w:type="dxa"/>
            <w:vAlign w:val="center"/>
          </w:tcPr>
          <w:p w:rsidR="00413F8F" w:rsidRDefault="00413F8F" w:rsidP="00E734F6">
            <w:pPr>
              <w:rPr>
                <w:ins w:id="16" w:author="EPR_Consultant07" w:date="2014-03-19T12:57:00Z"/>
              </w:rPr>
            </w:pPr>
          </w:p>
        </w:tc>
      </w:tr>
    </w:tbl>
    <w:p w:rsidR="00B00865" w:rsidRPr="006C2888" w:rsidRDefault="00E44A43" w:rsidP="00B4506D">
      <w:pPr>
        <w:pStyle w:val="Pieddepage"/>
        <w:rPr>
          <w:b/>
          <w:bCs/>
          <w:kern w:val="32"/>
        </w:rPr>
      </w:pPr>
      <w:r w:rsidRPr="006C2888">
        <w:br/>
      </w:r>
      <w:r w:rsidRPr="006C2888">
        <w:rPr>
          <w:b/>
          <w:bCs/>
          <w:kern w:val="32"/>
        </w:rPr>
        <w:br/>
      </w:r>
    </w:p>
    <w:p w:rsidR="00E67D6D" w:rsidRPr="006C2888" w:rsidRDefault="00E67D6D" w:rsidP="00E67D6D">
      <w:pPr>
        <w:pStyle w:val="Pieddepage"/>
        <w:rPr>
          <w:ins w:id="17" w:author="EPR_Consultant07" w:date="2014-03-19T16:15:00Z"/>
          <w:b/>
        </w:rPr>
      </w:pPr>
      <w:ins w:id="18" w:author="EPR_Consultant07" w:date="2014-03-19T16:15:00Z">
        <w:r>
          <w:rPr>
            <w:b/>
          </w:rPr>
          <w:t>SIGNATAIRES</w:t>
        </w:r>
        <w:r w:rsidRPr="006C2888">
          <w:rPr>
            <w:b/>
          </w:rPr>
          <w:t xml:space="preserve"> DU DOCUMENT</w:t>
        </w:r>
      </w:ins>
    </w:p>
    <w:p w:rsidR="00E67D6D" w:rsidRPr="006C2888" w:rsidRDefault="00E67D6D" w:rsidP="00E67D6D">
      <w:pPr>
        <w:pStyle w:val="Pieddepage"/>
        <w:rPr>
          <w:ins w:id="19" w:author="EPR_Consultant07" w:date="2014-03-19T16:15: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2262"/>
        <w:gridCol w:w="5362"/>
      </w:tblGrid>
      <w:tr w:rsidR="00E67D6D" w:rsidRPr="006C2888" w:rsidTr="00A94B67">
        <w:trPr>
          <w:ins w:id="20" w:author="EPR_Consultant07" w:date="2014-03-19T16:15:00Z"/>
        </w:trPr>
        <w:tc>
          <w:tcPr>
            <w:tcW w:w="1475" w:type="dxa"/>
            <w:shd w:val="pct25" w:color="auto" w:fill="auto"/>
          </w:tcPr>
          <w:p w:rsidR="00E67D6D" w:rsidRPr="006C2888" w:rsidRDefault="00E67D6D" w:rsidP="00A94B67">
            <w:pPr>
              <w:pStyle w:val="Pieddepage"/>
              <w:rPr>
                <w:ins w:id="21" w:author="EPR_Consultant07" w:date="2014-03-19T16:15:00Z"/>
                <w:b/>
              </w:rPr>
            </w:pPr>
            <w:ins w:id="22" w:author="EPR_Consultant07" w:date="2014-03-19T16:15:00Z">
              <w:r>
                <w:rPr>
                  <w:b/>
                </w:rPr>
                <w:t>Fonction</w:t>
              </w:r>
            </w:ins>
          </w:p>
        </w:tc>
        <w:tc>
          <w:tcPr>
            <w:tcW w:w="2262" w:type="dxa"/>
            <w:shd w:val="pct25" w:color="auto" w:fill="auto"/>
          </w:tcPr>
          <w:p w:rsidR="00E67D6D" w:rsidRPr="006C2888" w:rsidRDefault="00E67D6D" w:rsidP="00A94B67">
            <w:pPr>
              <w:pStyle w:val="Pieddepage"/>
              <w:jc w:val="center"/>
              <w:rPr>
                <w:ins w:id="23" w:author="EPR_Consultant07" w:date="2014-03-19T16:15:00Z"/>
                <w:b/>
              </w:rPr>
            </w:pPr>
            <w:ins w:id="24" w:author="EPR_Consultant07" w:date="2014-03-19T16:15:00Z">
              <w:r>
                <w:rPr>
                  <w:b/>
                </w:rPr>
                <w:t>Nom</w:t>
              </w:r>
            </w:ins>
          </w:p>
        </w:tc>
        <w:tc>
          <w:tcPr>
            <w:tcW w:w="5362" w:type="dxa"/>
            <w:shd w:val="pct25" w:color="auto" w:fill="auto"/>
          </w:tcPr>
          <w:p w:rsidR="00E67D6D" w:rsidRPr="006C2888" w:rsidRDefault="00E67D6D" w:rsidP="00A94B67">
            <w:pPr>
              <w:pStyle w:val="Pieddepage"/>
              <w:jc w:val="center"/>
              <w:rPr>
                <w:ins w:id="25" w:author="EPR_Consultant07" w:date="2014-03-19T16:15:00Z"/>
                <w:b/>
              </w:rPr>
            </w:pPr>
            <w:ins w:id="26" w:author="EPR_Consultant07" w:date="2014-03-19T16:15:00Z">
              <w:r>
                <w:rPr>
                  <w:b/>
                </w:rPr>
                <w:t>Signature</w:t>
              </w:r>
            </w:ins>
          </w:p>
        </w:tc>
      </w:tr>
      <w:tr w:rsidR="00E67D6D" w:rsidRPr="006C2888" w:rsidTr="00A94B67">
        <w:trPr>
          <w:trHeight w:val="540"/>
          <w:ins w:id="27" w:author="EPR_Consultant07" w:date="2014-03-19T16:15:00Z"/>
        </w:trPr>
        <w:tc>
          <w:tcPr>
            <w:tcW w:w="1475" w:type="dxa"/>
          </w:tcPr>
          <w:p w:rsidR="00E67D6D" w:rsidRPr="006C2888" w:rsidRDefault="00E67D6D" w:rsidP="00A94B67">
            <w:pPr>
              <w:pStyle w:val="Pieddepage"/>
              <w:rPr>
                <w:ins w:id="28" w:author="EPR_Consultant07" w:date="2014-03-19T16:15:00Z"/>
              </w:rPr>
            </w:pPr>
            <w:ins w:id="29" w:author="EPR_Consultant07" w:date="2014-03-19T16:15:00Z">
              <w:r>
                <w:t>Rédacteur</w:t>
              </w:r>
            </w:ins>
          </w:p>
        </w:tc>
        <w:tc>
          <w:tcPr>
            <w:tcW w:w="2262" w:type="dxa"/>
          </w:tcPr>
          <w:p w:rsidR="00E67D6D" w:rsidRPr="006C2888" w:rsidRDefault="00E67D6D" w:rsidP="00A94B67">
            <w:pPr>
              <w:pStyle w:val="Pieddepage"/>
              <w:rPr>
                <w:ins w:id="30" w:author="EPR_Consultant07" w:date="2014-03-19T16:15:00Z"/>
              </w:rPr>
            </w:pPr>
            <w:ins w:id="31" w:author="EPR_Consultant07" w:date="2014-03-19T16:15:00Z">
              <w:r w:rsidRPr="006C2888">
                <w:t>A. RMINECHE</w:t>
              </w:r>
            </w:ins>
          </w:p>
        </w:tc>
        <w:tc>
          <w:tcPr>
            <w:tcW w:w="5362" w:type="dxa"/>
          </w:tcPr>
          <w:p w:rsidR="00E67D6D" w:rsidRPr="006C2888" w:rsidRDefault="00E67D6D" w:rsidP="00A94B67">
            <w:pPr>
              <w:pStyle w:val="Pieddepage"/>
              <w:rPr>
                <w:ins w:id="32" w:author="EPR_Consultant07" w:date="2014-03-19T16:15:00Z"/>
              </w:rPr>
            </w:pPr>
          </w:p>
        </w:tc>
      </w:tr>
      <w:tr w:rsidR="00E67D6D" w:rsidRPr="006C2888" w:rsidTr="00A94B67">
        <w:trPr>
          <w:trHeight w:val="576"/>
          <w:ins w:id="33" w:author="EPR_Consultant07" w:date="2014-03-19T16:15:00Z"/>
        </w:trPr>
        <w:tc>
          <w:tcPr>
            <w:tcW w:w="1475" w:type="dxa"/>
          </w:tcPr>
          <w:p w:rsidR="00E67D6D" w:rsidRPr="006C2888" w:rsidRDefault="00E67D6D" w:rsidP="00A94B67">
            <w:pPr>
              <w:pStyle w:val="Pieddepage"/>
              <w:rPr>
                <w:ins w:id="34" w:author="EPR_Consultant07" w:date="2014-03-19T16:15:00Z"/>
              </w:rPr>
            </w:pPr>
            <w:ins w:id="35" w:author="EPR_Consultant07" w:date="2014-03-19T16:15:00Z">
              <w:r>
                <w:t>Rédacteur</w:t>
              </w:r>
            </w:ins>
          </w:p>
        </w:tc>
        <w:tc>
          <w:tcPr>
            <w:tcW w:w="2262" w:type="dxa"/>
          </w:tcPr>
          <w:p w:rsidR="00E67D6D" w:rsidRPr="006C2888" w:rsidRDefault="00E67D6D" w:rsidP="00A94B67">
            <w:pPr>
              <w:pStyle w:val="Pieddepage"/>
              <w:rPr>
                <w:ins w:id="36" w:author="EPR_Consultant07" w:date="2014-03-19T16:15:00Z"/>
              </w:rPr>
            </w:pPr>
            <w:ins w:id="37" w:author="EPR_Consultant07" w:date="2014-03-19T16:15:00Z">
              <w:r>
                <w:t>G.DUVAL</w:t>
              </w:r>
            </w:ins>
          </w:p>
        </w:tc>
        <w:tc>
          <w:tcPr>
            <w:tcW w:w="5362" w:type="dxa"/>
          </w:tcPr>
          <w:p w:rsidR="00E67D6D" w:rsidRPr="006C2888" w:rsidRDefault="00E67D6D" w:rsidP="00A94B67">
            <w:pPr>
              <w:pStyle w:val="Pieddepage"/>
              <w:rPr>
                <w:ins w:id="38" w:author="EPR_Consultant07" w:date="2014-03-19T16:15:00Z"/>
              </w:rPr>
            </w:pPr>
          </w:p>
        </w:tc>
      </w:tr>
      <w:tr w:rsidR="00E67D6D" w:rsidRPr="006C2888" w:rsidTr="00A94B67">
        <w:trPr>
          <w:trHeight w:val="542"/>
          <w:ins w:id="39" w:author="EPR_Consultant07" w:date="2014-03-19T16:15:00Z"/>
        </w:trPr>
        <w:tc>
          <w:tcPr>
            <w:tcW w:w="1475" w:type="dxa"/>
          </w:tcPr>
          <w:p w:rsidR="00E67D6D" w:rsidRPr="006C2888" w:rsidRDefault="00E67D6D" w:rsidP="00A94B67">
            <w:pPr>
              <w:pStyle w:val="Pieddepage"/>
              <w:rPr>
                <w:ins w:id="40" w:author="EPR_Consultant07" w:date="2014-03-19T16:15:00Z"/>
              </w:rPr>
            </w:pPr>
            <w:ins w:id="41" w:author="EPR_Consultant07" w:date="2014-03-19T16:15:00Z">
              <w:r>
                <w:t>Approbateur</w:t>
              </w:r>
            </w:ins>
          </w:p>
        </w:tc>
        <w:tc>
          <w:tcPr>
            <w:tcW w:w="2262" w:type="dxa"/>
          </w:tcPr>
          <w:p w:rsidR="00E67D6D" w:rsidRPr="006C2888" w:rsidRDefault="00E67D6D" w:rsidP="00A94B67">
            <w:pPr>
              <w:pStyle w:val="Pieddepage"/>
              <w:rPr>
                <w:ins w:id="42" w:author="EPR_Consultant07" w:date="2014-03-19T16:15:00Z"/>
              </w:rPr>
            </w:pPr>
          </w:p>
        </w:tc>
        <w:tc>
          <w:tcPr>
            <w:tcW w:w="5362" w:type="dxa"/>
          </w:tcPr>
          <w:p w:rsidR="00E67D6D" w:rsidRPr="006C2888" w:rsidRDefault="00E67D6D" w:rsidP="00A94B67">
            <w:pPr>
              <w:pStyle w:val="Pieddepage"/>
              <w:rPr>
                <w:ins w:id="43" w:author="EPR_Consultant07" w:date="2014-03-19T16:15:00Z"/>
              </w:rPr>
            </w:pPr>
          </w:p>
        </w:tc>
      </w:tr>
    </w:tbl>
    <w:p w:rsidR="001011DD" w:rsidRPr="006C2888" w:rsidRDefault="00B00865" w:rsidP="00B4506D">
      <w:pPr>
        <w:pStyle w:val="Pieddepage"/>
        <w:rPr>
          <w:b/>
        </w:rPr>
      </w:pPr>
      <w:r w:rsidRPr="006C2888">
        <w:rPr>
          <w:b/>
          <w:bCs/>
          <w:kern w:val="32"/>
        </w:rPr>
        <w:br w:type="page"/>
      </w:r>
      <w:r w:rsidR="001011DD" w:rsidRPr="006C2888">
        <w:rPr>
          <w:b/>
        </w:rPr>
        <w:lastRenderedPageBreak/>
        <w:t>TABLE DES MATIERES</w:t>
      </w:r>
    </w:p>
    <w:p w:rsidR="001011DD" w:rsidRPr="006C2888" w:rsidRDefault="001011DD" w:rsidP="00FF22B8">
      <w:pPr>
        <w:pStyle w:val="En-ttedetabledesmatires"/>
        <w:numPr>
          <w:ilvl w:val="0"/>
          <w:numId w:val="0"/>
        </w:numPr>
        <w:spacing w:before="0" w:after="0"/>
        <w:ind w:left="94"/>
        <w:rPr>
          <w:rFonts w:ascii="Calibri" w:hAnsi="Calibri"/>
          <w:b w:val="0"/>
          <w:sz w:val="24"/>
          <w:szCs w:val="24"/>
        </w:rPr>
      </w:pPr>
    </w:p>
    <w:p w:rsidR="00817091" w:rsidRDefault="00697AA0">
      <w:pPr>
        <w:pStyle w:val="TM1"/>
        <w:rPr>
          <w:ins w:id="44" w:author="EPR_Consultant07" w:date="2014-03-19T16:01:00Z"/>
          <w:rFonts w:asciiTheme="minorHAnsi" w:eastAsiaTheme="minorEastAsia" w:hAnsiTheme="minorHAnsi" w:cstheme="minorBidi"/>
          <w:noProof/>
          <w:sz w:val="22"/>
          <w:szCs w:val="22"/>
          <w:lang w:eastAsia="fr-FR" w:bidi="ar-SA"/>
        </w:rPr>
      </w:pPr>
      <w:r w:rsidRPr="006C2888">
        <w:fldChar w:fldCharType="begin"/>
      </w:r>
      <w:r w:rsidRPr="006C2888">
        <w:instrText xml:space="preserve"> TOC \o "1-3" \h \z \u </w:instrText>
      </w:r>
      <w:r w:rsidRPr="006C2888">
        <w:fldChar w:fldCharType="separate"/>
      </w:r>
      <w:ins w:id="45" w:author="EPR_Consultant07" w:date="2014-03-19T16:01:00Z">
        <w:r w:rsidR="00817091" w:rsidRPr="004B6745">
          <w:rPr>
            <w:rStyle w:val="Lienhypertexte"/>
            <w:noProof/>
          </w:rPr>
          <w:fldChar w:fldCharType="begin"/>
        </w:r>
        <w:r w:rsidR="00817091" w:rsidRPr="004B6745">
          <w:rPr>
            <w:rStyle w:val="Lienhypertexte"/>
            <w:noProof/>
          </w:rPr>
          <w:instrText xml:space="preserve"> </w:instrText>
        </w:r>
        <w:r w:rsidR="00817091">
          <w:rPr>
            <w:noProof/>
          </w:rPr>
          <w:instrText>HYPERLINK \l "_Toc383008247"</w:instrText>
        </w:r>
        <w:r w:rsidR="00817091" w:rsidRPr="004B6745">
          <w:rPr>
            <w:rStyle w:val="Lienhypertexte"/>
            <w:noProof/>
          </w:rPr>
          <w:instrText xml:space="preserve"> </w:instrText>
        </w:r>
        <w:r w:rsidR="00817091" w:rsidRPr="004B6745">
          <w:rPr>
            <w:rStyle w:val="Lienhypertexte"/>
            <w:noProof/>
          </w:rPr>
        </w:r>
        <w:r w:rsidR="00817091" w:rsidRPr="004B6745">
          <w:rPr>
            <w:rStyle w:val="Lienhypertexte"/>
            <w:noProof/>
          </w:rPr>
          <w:fldChar w:fldCharType="separate"/>
        </w:r>
        <w:r w:rsidR="00817091" w:rsidRPr="004B6745">
          <w:rPr>
            <w:rStyle w:val="Lienhypertexte"/>
            <w:noProof/>
          </w:rPr>
          <w:t>1.</w:t>
        </w:r>
        <w:r w:rsidR="00817091">
          <w:rPr>
            <w:rFonts w:asciiTheme="minorHAnsi" w:eastAsiaTheme="minorEastAsia" w:hAnsiTheme="minorHAnsi" w:cstheme="minorBidi"/>
            <w:noProof/>
            <w:sz w:val="22"/>
            <w:szCs w:val="22"/>
            <w:lang w:eastAsia="fr-FR" w:bidi="ar-SA"/>
          </w:rPr>
          <w:tab/>
        </w:r>
        <w:r w:rsidR="00817091" w:rsidRPr="004B6745">
          <w:rPr>
            <w:rStyle w:val="Lienhypertexte"/>
            <w:noProof/>
          </w:rPr>
          <w:t>Introduction</w:t>
        </w:r>
        <w:r w:rsidR="00817091">
          <w:rPr>
            <w:noProof/>
            <w:webHidden/>
          </w:rPr>
          <w:tab/>
        </w:r>
        <w:r w:rsidR="00817091">
          <w:rPr>
            <w:noProof/>
            <w:webHidden/>
          </w:rPr>
          <w:fldChar w:fldCharType="begin"/>
        </w:r>
        <w:r w:rsidR="00817091">
          <w:rPr>
            <w:noProof/>
            <w:webHidden/>
          </w:rPr>
          <w:instrText xml:space="preserve"> PAGEREF _Toc383008247 \h </w:instrText>
        </w:r>
        <w:r w:rsidR="00817091">
          <w:rPr>
            <w:noProof/>
            <w:webHidden/>
          </w:rPr>
        </w:r>
      </w:ins>
      <w:r w:rsidR="00817091">
        <w:rPr>
          <w:noProof/>
          <w:webHidden/>
        </w:rPr>
        <w:fldChar w:fldCharType="separate"/>
      </w:r>
      <w:ins w:id="46" w:author="EPR_Consultant07" w:date="2014-03-19T16:01:00Z">
        <w:r w:rsidR="00817091">
          <w:rPr>
            <w:noProof/>
            <w:webHidden/>
          </w:rPr>
          <w:t>4</w:t>
        </w:r>
        <w:r w:rsidR="00817091">
          <w:rPr>
            <w:noProof/>
            <w:webHidden/>
          </w:rPr>
          <w:fldChar w:fldCharType="end"/>
        </w:r>
        <w:r w:rsidR="00817091" w:rsidRPr="004B6745">
          <w:rPr>
            <w:rStyle w:val="Lienhypertexte"/>
            <w:noProof/>
          </w:rPr>
          <w:fldChar w:fldCharType="end"/>
        </w:r>
      </w:ins>
    </w:p>
    <w:p w:rsidR="00817091" w:rsidRDefault="00817091">
      <w:pPr>
        <w:pStyle w:val="TM1"/>
        <w:rPr>
          <w:ins w:id="47" w:author="EPR_Consultant07" w:date="2014-03-19T16:01:00Z"/>
          <w:rFonts w:asciiTheme="minorHAnsi" w:eastAsiaTheme="minorEastAsia" w:hAnsiTheme="minorHAnsi" w:cstheme="minorBidi"/>
          <w:noProof/>
          <w:sz w:val="22"/>
          <w:szCs w:val="22"/>
          <w:lang w:eastAsia="fr-FR" w:bidi="ar-SA"/>
        </w:rPr>
      </w:pPr>
      <w:ins w:id="48" w:author="EPR_Consultant07" w:date="2014-03-19T16:01:00Z">
        <w:r w:rsidRPr="004B6745">
          <w:rPr>
            <w:rStyle w:val="Lienhypertexte"/>
            <w:noProof/>
          </w:rPr>
          <w:fldChar w:fldCharType="begin"/>
        </w:r>
        <w:r w:rsidRPr="004B6745">
          <w:rPr>
            <w:rStyle w:val="Lienhypertexte"/>
            <w:noProof/>
          </w:rPr>
          <w:instrText xml:space="preserve"> </w:instrText>
        </w:r>
        <w:r>
          <w:rPr>
            <w:noProof/>
          </w:rPr>
          <w:instrText>HYPERLINK \l "_Toc383008248"</w:instrText>
        </w:r>
        <w:r w:rsidRPr="004B6745">
          <w:rPr>
            <w:rStyle w:val="Lienhypertexte"/>
            <w:noProof/>
          </w:rPr>
          <w:instrText xml:space="preserve"> </w:instrText>
        </w:r>
        <w:r w:rsidRPr="004B6745">
          <w:rPr>
            <w:rStyle w:val="Lienhypertexte"/>
            <w:noProof/>
          </w:rPr>
        </w:r>
        <w:r w:rsidRPr="004B6745">
          <w:rPr>
            <w:rStyle w:val="Lienhypertexte"/>
            <w:noProof/>
          </w:rPr>
          <w:fldChar w:fldCharType="separate"/>
        </w:r>
        <w:r w:rsidRPr="004B6745">
          <w:rPr>
            <w:rStyle w:val="Lienhypertexte"/>
            <w:noProof/>
          </w:rPr>
          <w:t>1</w:t>
        </w:r>
        <w:r>
          <w:rPr>
            <w:rFonts w:asciiTheme="minorHAnsi" w:eastAsiaTheme="minorEastAsia" w:hAnsiTheme="minorHAnsi" w:cstheme="minorBidi"/>
            <w:noProof/>
            <w:sz w:val="22"/>
            <w:szCs w:val="22"/>
            <w:lang w:eastAsia="fr-FR" w:bidi="ar-SA"/>
          </w:rPr>
          <w:tab/>
        </w:r>
        <w:r w:rsidRPr="004B6745">
          <w:rPr>
            <w:rStyle w:val="Lienhypertexte"/>
            <w:noProof/>
          </w:rPr>
          <w:t>Analyse fonctionnelle technique (AF interne)</w:t>
        </w:r>
        <w:r>
          <w:rPr>
            <w:noProof/>
            <w:webHidden/>
          </w:rPr>
          <w:tab/>
        </w:r>
        <w:r>
          <w:rPr>
            <w:noProof/>
            <w:webHidden/>
          </w:rPr>
          <w:fldChar w:fldCharType="begin"/>
        </w:r>
        <w:r>
          <w:rPr>
            <w:noProof/>
            <w:webHidden/>
          </w:rPr>
          <w:instrText xml:space="preserve"> PAGEREF _Toc383008248 \h </w:instrText>
        </w:r>
        <w:r>
          <w:rPr>
            <w:noProof/>
            <w:webHidden/>
          </w:rPr>
        </w:r>
      </w:ins>
      <w:r>
        <w:rPr>
          <w:noProof/>
          <w:webHidden/>
        </w:rPr>
        <w:fldChar w:fldCharType="separate"/>
      </w:r>
      <w:ins w:id="49" w:author="EPR_Consultant07" w:date="2014-03-19T16:01:00Z">
        <w:r>
          <w:rPr>
            <w:noProof/>
            <w:webHidden/>
          </w:rPr>
          <w:t>4</w:t>
        </w:r>
        <w:r>
          <w:rPr>
            <w:noProof/>
            <w:webHidden/>
          </w:rPr>
          <w:fldChar w:fldCharType="end"/>
        </w:r>
        <w:r w:rsidRPr="004B6745">
          <w:rPr>
            <w:rStyle w:val="Lienhypertexte"/>
            <w:noProof/>
          </w:rPr>
          <w:fldChar w:fldCharType="end"/>
        </w:r>
      </w:ins>
    </w:p>
    <w:p w:rsidR="00817091" w:rsidRDefault="00817091">
      <w:pPr>
        <w:pStyle w:val="TM2"/>
        <w:tabs>
          <w:tab w:val="left" w:pos="800"/>
        </w:tabs>
        <w:rPr>
          <w:ins w:id="50" w:author="EPR_Consultant07" w:date="2014-03-19T16:01:00Z"/>
          <w:rFonts w:asciiTheme="minorHAnsi" w:eastAsiaTheme="minorEastAsia" w:hAnsiTheme="minorHAnsi" w:cstheme="minorBidi"/>
          <w:b w:val="0"/>
          <w:w w:val="100"/>
          <w:sz w:val="22"/>
          <w:szCs w:val="22"/>
          <w:lang w:eastAsia="fr-FR" w:bidi="ar-SA"/>
        </w:rPr>
      </w:pPr>
      <w:ins w:id="51" w:author="EPR_Consultant07" w:date="2014-03-19T16:01:00Z">
        <w:r w:rsidRPr="004B6745">
          <w:rPr>
            <w:rStyle w:val="Lienhypertexte"/>
          </w:rPr>
          <w:fldChar w:fldCharType="begin"/>
        </w:r>
        <w:r w:rsidRPr="004B6745">
          <w:rPr>
            <w:rStyle w:val="Lienhypertexte"/>
          </w:rPr>
          <w:instrText xml:space="preserve"> </w:instrText>
        </w:r>
        <w:r>
          <w:instrText>HYPERLINK \l "_Toc383008249"</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1.1</w:t>
        </w:r>
        <w:r>
          <w:rPr>
            <w:rFonts w:asciiTheme="minorHAnsi" w:eastAsiaTheme="minorEastAsia" w:hAnsiTheme="minorHAnsi" w:cstheme="minorBidi"/>
            <w:b w:val="0"/>
            <w:w w:val="100"/>
            <w:sz w:val="22"/>
            <w:szCs w:val="22"/>
            <w:lang w:eastAsia="fr-FR" w:bidi="ar-SA"/>
          </w:rPr>
          <w:tab/>
        </w:r>
        <w:r w:rsidRPr="004B6745">
          <w:rPr>
            <w:rStyle w:val="Lienhypertexte"/>
          </w:rPr>
          <w:t>Equipe projet RADOME :</w:t>
        </w:r>
        <w:r>
          <w:rPr>
            <w:webHidden/>
          </w:rPr>
          <w:tab/>
        </w:r>
        <w:r>
          <w:rPr>
            <w:webHidden/>
          </w:rPr>
          <w:fldChar w:fldCharType="begin"/>
        </w:r>
        <w:r>
          <w:rPr>
            <w:webHidden/>
          </w:rPr>
          <w:instrText xml:space="preserve"> PAGEREF _Toc383008249 \h </w:instrText>
        </w:r>
        <w:r>
          <w:rPr>
            <w:webHidden/>
          </w:rPr>
        </w:r>
      </w:ins>
      <w:r>
        <w:rPr>
          <w:webHidden/>
        </w:rPr>
        <w:fldChar w:fldCharType="separate"/>
      </w:r>
      <w:ins w:id="52" w:author="EPR_Consultant07" w:date="2014-03-19T16:01:00Z">
        <w:r>
          <w:rPr>
            <w:webHidden/>
          </w:rPr>
          <w:t>4</w:t>
        </w:r>
        <w:r>
          <w:rPr>
            <w:webHidden/>
          </w:rPr>
          <w:fldChar w:fldCharType="end"/>
        </w:r>
        <w:r w:rsidRPr="004B6745">
          <w:rPr>
            <w:rStyle w:val="Lienhypertexte"/>
          </w:rPr>
          <w:fldChar w:fldCharType="end"/>
        </w:r>
      </w:ins>
    </w:p>
    <w:p w:rsidR="00817091" w:rsidRDefault="00817091">
      <w:pPr>
        <w:pStyle w:val="TM2"/>
        <w:tabs>
          <w:tab w:val="left" w:pos="800"/>
        </w:tabs>
        <w:rPr>
          <w:ins w:id="53" w:author="EPR_Consultant07" w:date="2014-03-19T16:01:00Z"/>
          <w:rFonts w:asciiTheme="minorHAnsi" w:eastAsiaTheme="minorEastAsia" w:hAnsiTheme="minorHAnsi" w:cstheme="minorBidi"/>
          <w:b w:val="0"/>
          <w:w w:val="100"/>
          <w:sz w:val="22"/>
          <w:szCs w:val="22"/>
          <w:lang w:eastAsia="fr-FR" w:bidi="ar-SA"/>
        </w:rPr>
      </w:pPr>
      <w:ins w:id="54" w:author="EPR_Consultant07" w:date="2014-03-19T16:01:00Z">
        <w:r w:rsidRPr="004B6745">
          <w:rPr>
            <w:rStyle w:val="Lienhypertexte"/>
          </w:rPr>
          <w:fldChar w:fldCharType="begin"/>
        </w:r>
        <w:r w:rsidRPr="004B6745">
          <w:rPr>
            <w:rStyle w:val="Lienhypertexte"/>
          </w:rPr>
          <w:instrText xml:space="preserve"> </w:instrText>
        </w:r>
        <w:r>
          <w:instrText>HYPERLINK \l "_Toc383008250"</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1.2</w:t>
        </w:r>
        <w:r>
          <w:rPr>
            <w:rFonts w:asciiTheme="minorHAnsi" w:eastAsiaTheme="minorEastAsia" w:hAnsiTheme="minorHAnsi" w:cstheme="minorBidi"/>
            <w:b w:val="0"/>
            <w:w w:val="100"/>
            <w:sz w:val="22"/>
            <w:szCs w:val="22"/>
            <w:lang w:eastAsia="fr-FR" w:bidi="ar-SA"/>
          </w:rPr>
          <w:tab/>
        </w:r>
        <w:r w:rsidRPr="004B6745">
          <w:rPr>
            <w:rStyle w:val="Lienhypertexte"/>
          </w:rPr>
          <w:t>Modèle de fonctionnement A0 :</w:t>
        </w:r>
        <w:r>
          <w:rPr>
            <w:webHidden/>
          </w:rPr>
          <w:tab/>
        </w:r>
        <w:r>
          <w:rPr>
            <w:webHidden/>
          </w:rPr>
          <w:fldChar w:fldCharType="begin"/>
        </w:r>
        <w:r>
          <w:rPr>
            <w:webHidden/>
          </w:rPr>
          <w:instrText xml:space="preserve"> PAGEREF _Toc383008250 \h </w:instrText>
        </w:r>
        <w:r>
          <w:rPr>
            <w:webHidden/>
          </w:rPr>
        </w:r>
      </w:ins>
      <w:r>
        <w:rPr>
          <w:webHidden/>
        </w:rPr>
        <w:fldChar w:fldCharType="separate"/>
      </w:r>
      <w:ins w:id="55" w:author="EPR_Consultant07" w:date="2014-03-19T16:01:00Z">
        <w:r>
          <w:rPr>
            <w:webHidden/>
          </w:rPr>
          <w:t>5</w:t>
        </w:r>
        <w:r>
          <w:rPr>
            <w:webHidden/>
          </w:rPr>
          <w:fldChar w:fldCharType="end"/>
        </w:r>
        <w:r w:rsidRPr="004B6745">
          <w:rPr>
            <w:rStyle w:val="Lienhypertexte"/>
          </w:rPr>
          <w:fldChar w:fldCharType="end"/>
        </w:r>
      </w:ins>
    </w:p>
    <w:p w:rsidR="00817091" w:rsidRDefault="00817091">
      <w:pPr>
        <w:pStyle w:val="TM2"/>
        <w:tabs>
          <w:tab w:val="left" w:pos="800"/>
        </w:tabs>
        <w:rPr>
          <w:ins w:id="56" w:author="EPR_Consultant07" w:date="2014-03-19T16:01:00Z"/>
          <w:rFonts w:asciiTheme="minorHAnsi" w:eastAsiaTheme="minorEastAsia" w:hAnsiTheme="minorHAnsi" w:cstheme="minorBidi"/>
          <w:b w:val="0"/>
          <w:w w:val="100"/>
          <w:sz w:val="22"/>
          <w:szCs w:val="22"/>
          <w:lang w:eastAsia="fr-FR" w:bidi="ar-SA"/>
        </w:rPr>
      </w:pPr>
      <w:ins w:id="57" w:author="EPR_Consultant07" w:date="2014-03-19T16:01:00Z">
        <w:r w:rsidRPr="004B6745">
          <w:rPr>
            <w:rStyle w:val="Lienhypertexte"/>
          </w:rPr>
          <w:fldChar w:fldCharType="begin"/>
        </w:r>
        <w:r w:rsidRPr="004B6745">
          <w:rPr>
            <w:rStyle w:val="Lienhypertexte"/>
          </w:rPr>
          <w:instrText xml:space="preserve"> </w:instrText>
        </w:r>
        <w:r>
          <w:instrText>HYPERLINK \l "_Toc383008251"</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1.3</w:t>
        </w:r>
        <w:r>
          <w:rPr>
            <w:rFonts w:asciiTheme="minorHAnsi" w:eastAsiaTheme="minorEastAsia" w:hAnsiTheme="minorHAnsi" w:cstheme="minorBidi"/>
            <w:b w:val="0"/>
            <w:w w:val="100"/>
            <w:sz w:val="22"/>
            <w:szCs w:val="22"/>
            <w:lang w:eastAsia="fr-FR" w:bidi="ar-SA"/>
          </w:rPr>
          <w:tab/>
        </w:r>
        <w:r w:rsidRPr="004B6745">
          <w:rPr>
            <w:rStyle w:val="Lienhypertexte"/>
          </w:rPr>
          <w:t>Modèle de fonctionnement A1 :</w:t>
        </w:r>
        <w:r>
          <w:rPr>
            <w:webHidden/>
          </w:rPr>
          <w:tab/>
        </w:r>
        <w:r>
          <w:rPr>
            <w:webHidden/>
          </w:rPr>
          <w:fldChar w:fldCharType="begin"/>
        </w:r>
        <w:r>
          <w:rPr>
            <w:webHidden/>
          </w:rPr>
          <w:instrText xml:space="preserve"> PAGEREF _Toc383008251 \h </w:instrText>
        </w:r>
        <w:r>
          <w:rPr>
            <w:webHidden/>
          </w:rPr>
        </w:r>
      </w:ins>
      <w:r>
        <w:rPr>
          <w:webHidden/>
        </w:rPr>
        <w:fldChar w:fldCharType="separate"/>
      </w:r>
      <w:ins w:id="58" w:author="EPR_Consultant07" w:date="2014-03-19T16:01:00Z">
        <w:r>
          <w:rPr>
            <w:webHidden/>
          </w:rPr>
          <w:t>5</w:t>
        </w:r>
        <w:r>
          <w:rPr>
            <w:webHidden/>
          </w:rPr>
          <w:fldChar w:fldCharType="end"/>
        </w:r>
        <w:r w:rsidRPr="004B6745">
          <w:rPr>
            <w:rStyle w:val="Lienhypertexte"/>
          </w:rPr>
          <w:fldChar w:fldCharType="end"/>
        </w:r>
      </w:ins>
    </w:p>
    <w:p w:rsidR="00817091" w:rsidRDefault="00817091">
      <w:pPr>
        <w:pStyle w:val="TM2"/>
        <w:tabs>
          <w:tab w:val="left" w:pos="800"/>
        </w:tabs>
        <w:rPr>
          <w:ins w:id="59" w:author="EPR_Consultant07" w:date="2014-03-19T16:01:00Z"/>
          <w:rFonts w:asciiTheme="minorHAnsi" w:eastAsiaTheme="minorEastAsia" w:hAnsiTheme="minorHAnsi" w:cstheme="minorBidi"/>
          <w:b w:val="0"/>
          <w:w w:val="100"/>
          <w:sz w:val="22"/>
          <w:szCs w:val="22"/>
          <w:lang w:eastAsia="fr-FR" w:bidi="ar-SA"/>
        </w:rPr>
      </w:pPr>
      <w:ins w:id="60" w:author="EPR_Consultant07" w:date="2014-03-19T16:01:00Z">
        <w:r w:rsidRPr="004B6745">
          <w:rPr>
            <w:rStyle w:val="Lienhypertexte"/>
          </w:rPr>
          <w:fldChar w:fldCharType="begin"/>
        </w:r>
        <w:r w:rsidRPr="004B6745">
          <w:rPr>
            <w:rStyle w:val="Lienhypertexte"/>
          </w:rPr>
          <w:instrText xml:space="preserve"> </w:instrText>
        </w:r>
        <w:r>
          <w:instrText>HYPERLINK \l "_Toc383008252"</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1.4</w:t>
        </w:r>
        <w:r>
          <w:rPr>
            <w:rFonts w:asciiTheme="minorHAnsi" w:eastAsiaTheme="minorEastAsia" w:hAnsiTheme="minorHAnsi" w:cstheme="minorBidi"/>
            <w:b w:val="0"/>
            <w:w w:val="100"/>
            <w:sz w:val="22"/>
            <w:szCs w:val="22"/>
            <w:lang w:eastAsia="fr-FR" w:bidi="ar-SA"/>
          </w:rPr>
          <w:tab/>
        </w:r>
        <w:r w:rsidRPr="004B6745">
          <w:rPr>
            <w:rStyle w:val="Lienhypertexte"/>
          </w:rPr>
          <w:t>Client :</w:t>
        </w:r>
        <w:r>
          <w:rPr>
            <w:webHidden/>
          </w:rPr>
          <w:tab/>
        </w:r>
        <w:r>
          <w:rPr>
            <w:webHidden/>
          </w:rPr>
          <w:fldChar w:fldCharType="begin"/>
        </w:r>
        <w:r>
          <w:rPr>
            <w:webHidden/>
          </w:rPr>
          <w:instrText xml:space="preserve"> PAGEREF _Toc383008252 \h </w:instrText>
        </w:r>
        <w:r>
          <w:rPr>
            <w:webHidden/>
          </w:rPr>
        </w:r>
      </w:ins>
      <w:r>
        <w:rPr>
          <w:webHidden/>
        </w:rPr>
        <w:fldChar w:fldCharType="separate"/>
      </w:r>
      <w:ins w:id="61" w:author="EPR_Consultant07" w:date="2014-03-19T16:01:00Z">
        <w:r>
          <w:rPr>
            <w:webHidden/>
          </w:rPr>
          <w:t>6</w:t>
        </w:r>
        <w:r>
          <w:rPr>
            <w:webHidden/>
          </w:rPr>
          <w:fldChar w:fldCharType="end"/>
        </w:r>
        <w:r w:rsidRPr="004B6745">
          <w:rPr>
            <w:rStyle w:val="Lienhypertexte"/>
          </w:rPr>
          <w:fldChar w:fldCharType="end"/>
        </w:r>
      </w:ins>
    </w:p>
    <w:p w:rsidR="00817091" w:rsidRDefault="00817091">
      <w:pPr>
        <w:pStyle w:val="TM3"/>
        <w:tabs>
          <w:tab w:val="left" w:pos="1320"/>
        </w:tabs>
        <w:rPr>
          <w:ins w:id="62" w:author="EPR_Consultant07" w:date="2014-03-19T16:01:00Z"/>
          <w:rFonts w:asciiTheme="minorHAnsi" w:eastAsiaTheme="minorEastAsia" w:hAnsiTheme="minorHAnsi" w:cstheme="minorBidi"/>
          <w:b w:val="0"/>
          <w:sz w:val="22"/>
          <w:szCs w:val="22"/>
          <w:lang w:eastAsia="fr-FR" w:bidi="ar-SA"/>
        </w:rPr>
      </w:pPr>
      <w:ins w:id="63" w:author="EPR_Consultant07" w:date="2014-03-19T16:01:00Z">
        <w:r w:rsidRPr="004B6745">
          <w:rPr>
            <w:rStyle w:val="Lienhypertexte"/>
          </w:rPr>
          <w:fldChar w:fldCharType="begin"/>
        </w:r>
        <w:r w:rsidRPr="004B6745">
          <w:rPr>
            <w:rStyle w:val="Lienhypertexte"/>
          </w:rPr>
          <w:instrText xml:space="preserve"> </w:instrText>
        </w:r>
        <w:r>
          <w:instrText>HYPERLINK \l "_Toc383008253"</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1.4.1</w:t>
        </w:r>
        <w:r>
          <w:rPr>
            <w:rFonts w:asciiTheme="minorHAnsi" w:eastAsiaTheme="minorEastAsia" w:hAnsiTheme="minorHAnsi" w:cstheme="minorBidi"/>
            <w:b w:val="0"/>
            <w:sz w:val="22"/>
            <w:szCs w:val="22"/>
            <w:lang w:eastAsia="fr-FR" w:bidi="ar-SA"/>
          </w:rPr>
          <w:tab/>
        </w:r>
        <w:r w:rsidRPr="004B6745">
          <w:rPr>
            <w:rStyle w:val="Lienhypertexte"/>
          </w:rPr>
          <w:t>Contrôleur TCP/IP :</w:t>
        </w:r>
        <w:r>
          <w:rPr>
            <w:webHidden/>
          </w:rPr>
          <w:tab/>
        </w:r>
        <w:r>
          <w:rPr>
            <w:webHidden/>
          </w:rPr>
          <w:fldChar w:fldCharType="begin"/>
        </w:r>
        <w:r>
          <w:rPr>
            <w:webHidden/>
          </w:rPr>
          <w:instrText xml:space="preserve"> PAGEREF _Toc383008253 \h </w:instrText>
        </w:r>
        <w:r>
          <w:rPr>
            <w:webHidden/>
          </w:rPr>
        </w:r>
      </w:ins>
      <w:r>
        <w:rPr>
          <w:webHidden/>
        </w:rPr>
        <w:fldChar w:fldCharType="separate"/>
      </w:r>
      <w:ins w:id="64" w:author="EPR_Consultant07" w:date="2014-03-19T16:01:00Z">
        <w:r>
          <w:rPr>
            <w:webHidden/>
          </w:rPr>
          <w:t>6</w:t>
        </w:r>
        <w:r>
          <w:rPr>
            <w:webHidden/>
          </w:rPr>
          <w:fldChar w:fldCharType="end"/>
        </w:r>
        <w:r w:rsidRPr="004B6745">
          <w:rPr>
            <w:rStyle w:val="Lienhypertexte"/>
          </w:rPr>
          <w:fldChar w:fldCharType="end"/>
        </w:r>
      </w:ins>
    </w:p>
    <w:p w:rsidR="00817091" w:rsidRDefault="00817091">
      <w:pPr>
        <w:pStyle w:val="TM3"/>
        <w:tabs>
          <w:tab w:val="left" w:pos="1320"/>
        </w:tabs>
        <w:rPr>
          <w:ins w:id="65" w:author="EPR_Consultant07" w:date="2014-03-19T16:01:00Z"/>
          <w:rFonts w:asciiTheme="minorHAnsi" w:eastAsiaTheme="minorEastAsia" w:hAnsiTheme="minorHAnsi" w:cstheme="minorBidi"/>
          <w:b w:val="0"/>
          <w:sz w:val="22"/>
          <w:szCs w:val="22"/>
          <w:lang w:eastAsia="fr-FR" w:bidi="ar-SA"/>
        </w:rPr>
      </w:pPr>
      <w:ins w:id="66" w:author="EPR_Consultant07" w:date="2014-03-19T16:01:00Z">
        <w:r w:rsidRPr="004B6745">
          <w:rPr>
            <w:rStyle w:val="Lienhypertexte"/>
          </w:rPr>
          <w:fldChar w:fldCharType="begin"/>
        </w:r>
        <w:r w:rsidRPr="004B6745">
          <w:rPr>
            <w:rStyle w:val="Lienhypertexte"/>
          </w:rPr>
          <w:instrText xml:space="preserve"> </w:instrText>
        </w:r>
        <w:r>
          <w:instrText>HYPERLINK \l "_Toc383008254"</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1.4.2</w:t>
        </w:r>
        <w:r>
          <w:rPr>
            <w:rFonts w:asciiTheme="minorHAnsi" w:eastAsiaTheme="minorEastAsia" w:hAnsiTheme="minorHAnsi" w:cstheme="minorBidi"/>
            <w:b w:val="0"/>
            <w:sz w:val="22"/>
            <w:szCs w:val="22"/>
            <w:lang w:eastAsia="fr-FR" w:bidi="ar-SA"/>
          </w:rPr>
          <w:tab/>
        </w:r>
        <w:r w:rsidRPr="004B6745">
          <w:rPr>
            <w:rStyle w:val="Lienhypertexte"/>
          </w:rPr>
          <w:t>Interface graphique :</w:t>
        </w:r>
        <w:r>
          <w:rPr>
            <w:webHidden/>
          </w:rPr>
          <w:tab/>
        </w:r>
        <w:r>
          <w:rPr>
            <w:webHidden/>
          </w:rPr>
          <w:fldChar w:fldCharType="begin"/>
        </w:r>
        <w:r>
          <w:rPr>
            <w:webHidden/>
          </w:rPr>
          <w:instrText xml:space="preserve"> PAGEREF _Toc383008254 \h </w:instrText>
        </w:r>
        <w:r>
          <w:rPr>
            <w:webHidden/>
          </w:rPr>
        </w:r>
      </w:ins>
      <w:r>
        <w:rPr>
          <w:webHidden/>
        </w:rPr>
        <w:fldChar w:fldCharType="separate"/>
      </w:r>
      <w:ins w:id="67" w:author="EPR_Consultant07" w:date="2014-03-19T16:01:00Z">
        <w:r>
          <w:rPr>
            <w:webHidden/>
          </w:rPr>
          <w:t>7</w:t>
        </w:r>
        <w:r>
          <w:rPr>
            <w:webHidden/>
          </w:rPr>
          <w:fldChar w:fldCharType="end"/>
        </w:r>
        <w:r w:rsidRPr="004B6745">
          <w:rPr>
            <w:rStyle w:val="Lienhypertexte"/>
          </w:rPr>
          <w:fldChar w:fldCharType="end"/>
        </w:r>
      </w:ins>
    </w:p>
    <w:p w:rsidR="00817091" w:rsidRDefault="00817091">
      <w:pPr>
        <w:pStyle w:val="TM2"/>
        <w:tabs>
          <w:tab w:val="left" w:pos="800"/>
        </w:tabs>
        <w:rPr>
          <w:ins w:id="68" w:author="EPR_Consultant07" w:date="2014-03-19T16:01:00Z"/>
          <w:rFonts w:asciiTheme="minorHAnsi" w:eastAsiaTheme="minorEastAsia" w:hAnsiTheme="minorHAnsi" w:cstheme="minorBidi"/>
          <w:b w:val="0"/>
          <w:w w:val="100"/>
          <w:sz w:val="22"/>
          <w:szCs w:val="22"/>
          <w:lang w:eastAsia="fr-FR" w:bidi="ar-SA"/>
        </w:rPr>
      </w:pPr>
      <w:ins w:id="69" w:author="EPR_Consultant07" w:date="2014-03-19T16:01:00Z">
        <w:r w:rsidRPr="004B6745">
          <w:rPr>
            <w:rStyle w:val="Lienhypertexte"/>
          </w:rPr>
          <w:fldChar w:fldCharType="begin"/>
        </w:r>
        <w:r w:rsidRPr="004B6745">
          <w:rPr>
            <w:rStyle w:val="Lienhypertexte"/>
          </w:rPr>
          <w:instrText xml:space="preserve"> </w:instrText>
        </w:r>
        <w:r>
          <w:instrText>HYPERLINK \l "_Toc383008255"</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1.5</w:t>
        </w:r>
        <w:r>
          <w:rPr>
            <w:rFonts w:asciiTheme="minorHAnsi" w:eastAsiaTheme="minorEastAsia" w:hAnsiTheme="minorHAnsi" w:cstheme="minorBidi"/>
            <w:b w:val="0"/>
            <w:w w:val="100"/>
            <w:sz w:val="22"/>
            <w:szCs w:val="22"/>
            <w:lang w:eastAsia="fr-FR" w:bidi="ar-SA"/>
          </w:rPr>
          <w:tab/>
        </w:r>
        <w:r w:rsidRPr="004B6745">
          <w:rPr>
            <w:rStyle w:val="Lienhypertexte"/>
          </w:rPr>
          <w:t>Serveur :</w:t>
        </w:r>
        <w:r>
          <w:rPr>
            <w:webHidden/>
          </w:rPr>
          <w:tab/>
        </w:r>
        <w:r>
          <w:rPr>
            <w:webHidden/>
          </w:rPr>
          <w:fldChar w:fldCharType="begin"/>
        </w:r>
        <w:r>
          <w:rPr>
            <w:webHidden/>
          </w:rPr>
          <w:instrText xml:space="preserve"> PAGEREF _Toc383008255 \h </w:instrText>
        </w:r>
        <w:r>
          <w:rPr>
            <w:webHidden/>
          </w:rPr>
        </w:r>
      </w:ins>
      <w:r>
        <w:rPr>
          <w:webHidden/>
        </w:rPr>
        <w:fldChar w:fldCharType="separate"/>
      </w:r>
      <w:ins w:id="70" w:author="EPR_Consultant07" w:date="2014-03-19T16:01:00Z">
        <w:r>
          <w:rPr>
            <w:webHidden/>
          </w:rPr>
          <w:t>7</w:t>
        </w:r>
        <w:r>
          <w:rPr>
            <w:webHidden/>
          </w:rPr>
          <w:fldChar w:fldCharType="end"/>
        </w:r>
        <w:r w:rsidRPr="004B6745">
          <w:rPr>
            <w:rStyle w:val="Lienhypertexte"/>
          </w:rPr>
          <w:fldChar w:fldCharType="end"/>
        </w:r>
      </w:ins>
    </w:p>
    <w:p w:rsidR="00817091" w:rsidRDefault="00817091">
      <w:pPr>
        <w:pStyle w:val="TM3"/>
        <w:tabs>
          <w:tab w:val="left" w:pos="1320"/>
        </w:tabs>
        <w:rPr>
          <w:ins w:id="71" w:author="EPR_Consultant07" w:date="2014-03-19T16:01:00Z"/>
          <w:rFonts w:asciiTheme="minorHAnsi" w:eastAsiaTheme="minorEastAsia" w:hAnsiTheme="minorHAnsi" w:cstheme="minorBidi"/>
          <w:b w:val="0"/>
          <w:sz w:val="22"/>
          <w:szCs w:val="22"/>
          <w:lang w:eastAsia="fr-FR" w:bidi="ar-SA"/>
        </w:rPr>
      </w:pPr>
      <w:ins w:id="72" w:author="EPR_Consultant07" w:date="2014-03-19T16:01:00Z">
        <w:r w:rsidRPr="004B6745">
          <w:rPr>
            <w:rStyle w:val="Lienhypertexte"/>
          </w:rPr>
          <w:fldChar w:fldCharType="begin"/>
        </w:r>
        <w:r w:rsidRPr="004B6745">
          <w:rPr>
            <w:rStyle w:val="Lienhypertexte"/>
          </w:rPr>
          <w:instrText xml:space="preserve"> </w:instrText>
        </w:r>
        <w:r>
          <w:instrText>HYPERLINK \l "_Toc383008256"</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1.5.1</w:t>
        </w:r>
        <w:r>
          <w:rPr>
            <w:rFonts w:asciiTheme="minorHAnsi" w:eastAsiaTheme="minorEastAsia" w:hAnsiTheme="minorHAnsi" w:cstheme="minorBidi"/>
            <w:b w:val="0"/>
            <w:sz w:val="22"/>
            <w:szCs w:val="22"/>
            <w:lang w:eastAsia="fr-FR" w:bidi="ar-SA"/>
          </w:rPr>
          <w:tab/>
        </w:r>
        <w:r w:rsidRPr="004B6745">
          <w:rPr>
            <w:rStyle w:val="Lienhypertexte"/>
          </w:rPr>
          <w:t>Contrôleur CAN :</w:t>
        </w:r>
        <w:r>
          <w:rPr>
            <w:webHidden/>
          </w:rPr>
          <w:tab/>
        </w:r>
        <w:r>
          <w:rPr>
            <w:webHidden/>
          </w:rPr>
          <w:fldChar w:fldCharType="begin"/>
        </w:r>
        <w:r>
          <w:rPr>
            <w:webHidden/>
          </w:rPr>
          <w:instrText xml:space="preserve"> PAGEREF _Toc383008256 \h </w:instrText>
        </w:r>
        <w:r>
          <w:rPr>
            <w:webHidden/>
          </w:rPr>
        </w:r>
      </w:ins>
      <w:r>
        <w:rPr>
          <w:webHidden/>
        </w:rPr>
        <w:fldChar w:fldCharType="separate"/>
      </w:r>
      <w:ins w:id="73" w:author="EPR_Consultant07" w:date="2014-03-19T16:01:00Z">
        <w:r>
          <w:rPr>
            <w:webHidden/>
          </w:rPr>
          <w:t>7</w:t>
        </w:r>
        <w:r>
          <w:rPr>
            <w:webHidden/>
          </w:rPr>
          <w:fldChar w:fldCharType="end"/>
        </w:r>
        <w:r w:rsidRPr="004B6745">
          <w:rPr>
            <w:rStyle w:val="Lienhypertexte"/>
          </w:rPr>
          <w:fldChar w:fldCharType="end"/>
        </w:r>
      </w:ins>
    </w:p>
    <w:p w:rsidR="00817091" w:rsidRDefault="00817091">
      <w:pPr>
        <w:pStyle w:val="TM3"/>
        <w:tabs>
          <w:tab w:val="left" w:pos="1320"/>
        </w:tabs>
        <w:rPr>
          <w:ins w:id="74" w:author="EPR_Consultant07" w:date="2014-03-19T16:01:00Z"/>
          <w:rFonts w:asciiTheme="minorHAnsi" w:eastAsiaTheme="minorEastAsia" w:hAnsiTheme="minorHAnsi" w:cstheme="minorBidi"/>
          <w:b w:val="0"/>
          <w:sz w:val="22"/>
          <w:szCs w:val="22"/>
          <w:lang w:eastAsia="fr-FR" w:bidi="ar-SA"/>
        </w:rPr>
      </w:pPr>
      <w:ins w:id="75" w:author="EPR_Consultant07" w:date="2014-03-19T16:01:00Z">
        <w:r w:rsidRPr="004B6745">
          <w:rPr>
            <w:rStyle w:val="Lienhypertexte"/>
          </w:rPr>
          <w:fldChar w:fldCharType="begin"/>
        </w:r>
        <w:r w:rsidRPr="004B6745">
          <w:rPr>
            <w:rStyle w:val="Lienhypertexte"/>
          </w:rPr>
          <w:instrText xml:space="preserve"> </w:instrText>
        </w:r>
        <w:r>
          <w:instrText>HYPERLINK \l "_Toc383008257"</w:instrText>
        </w:r>
        <w:r w:rsidRPr="004B6745">
          <w:rPr>
            <w:rStyle w:val="Lienhypertexte"/>
          </w:rPr>
          <w:instrText xml:space="preserve"> </w:instrText>
        </w:r>
        <w:r w:rsidRPr="004B6745">
          <w:rPr>
            <w:rStyle w:val="Lienhypertexte"/>
          </w:rPr>
        </w:r>
        <w:r w:rsidRPr="004B6745">
          <w:rPr>
            <w:rStyle w:val="Lienhypertexte"/>
          </w:rPr>
          <w:fldChar w:fldCharType="separate"/>
        </w:r>
        <w:r w:rsidRPr="004B6745">
          <w:rPr>
            <w:rStyle w:val="Lienhypertexte"/>
          </w:rPr>
          <w:t>1.5.2</w:t>
        </w:r>
        <w:r>
          <w:rPr>
            <w:rFonts w:asciiTheme="minorHAnsi" w:eastAsiaTheme="minorEastAsia" w:hAnsiTheme="minorHAnsi" w:cstheme="minorBidi"/>
            <w:b w:val="0"/>
            <w:sz w:val="22"/>
            <w:szCs w:val="22"/>
            <w:lang w:eastAsia="fr-FR" w:bidi="ar-SA"/>
          </w:rPr>
          <w:tab/>
        </w:r>
        <w:r w:rsidRPr="004B6745">
          <w:rPr>
            <w:rStyle w:val="Lienhypertexte"/>
          </w:rPr>
          <w:t>Le noyau applicatif :</w:t>
        </w:r>
        <w:r>
          <w:rPr>
            <w:webHidden/>
          </w:rPr>
          <w:tab/>
        </w:r>
        <w:r>
          <w:rPr>
            <w:webHidden/>
          </w:rPr>
          <w:fldChar w:fldCharType="begin"/>
        </w:r>
        <w:r>
          <w:rPr>
            <w:webHidden/>
          </w:rPr>
          <w:instrText xml:space="preserve"> PAGEREF _Toc383008257 \h </w:instrText>
        </w:r>
        <w:r>
          <w:rPr>
            <w:webHidden/>
          </w:rPr>
        </w:r>
      </w:ins>
      <w:r>
        <w:rPr>
          <w:webHidden/>
        </w:rPr>
        <w:fldChar w:fldCharType="separate"/>
      </w:r>
      <w:ins w:id="76" w:author="EPR_Consultant07" w:date="2014-03-19T16:01:00Z">
        <w:r>
          <w:rPr>
            <w:webHidden/>
          </w:rPr>
          <w:t>8</w:t>
        </w:r>
        <w:r>
          <w:rPr>
            <w:webHidden/>
          </w:rPr>
          <w:fldChar w:fldCharType="end"/>
        </w:r>
        <w:r w:rsidRPr="004B6745">
          <w:rPr>
            <w:rStyle w:val="Lienhypertexte"/>
          </w:rPr>
          <w:fldChar w:fldCharType="end"/>
        </w:r>
      </w:ins>
    </w:p>
    <w:p w:rsidR="00817091" w:rsidRDefault="00817091">
      <w:pPr>
        <w:pStyle w:val="TM1"/>
        <w:rPr>
          <w:ins w:id="77" w:author="EPR_Consultant07" w:date="2014-03-19T16:01:00Z"/>
          <w:rFonts w:asciiTheme="minorHAnsi" w:eastAsiaTheme="minorEastAsia" w:hAnsiTheme="minorHAnsi" w:cstheme="minorBidi"/>
          <w:noProof/>
          <w:sz w:val="22"/>
          <w:szCs w:val="22"/>
          <w:lang w:eastAsia="fr-FR" w:bidi="ar-SA"/>
        </w:rPr>
      </w:pPr>
      <w:ins w:id="78" w:author="EPR_Consultant07" w:date="2014-03-19T16:01:00Z">
        <w:r w:rsidRPr="004B6745">
          <w:rPr>
            <w:rStyle w:val="Lienhypertexte"/>
            <w:noProof/>
          </w:rPr>
          <w:fldChar w:fldCharType="begin"/>
        </w:r>
        <w:r w:rsidRPr="004B6745">
          <w:rPr>
            <w:rStyle w:val="Lienhypertexte"/>
            <w:noProof/>
          </w:rPr>
          <w:instrText xml:space="preserve"> </w:instrText>
        </w:r>
        <w:r>
          <w:rPr>
            <w:noProof/>
          </w:rPr>
          <w:instrText>HYPERLINK \l "_Toc383008258"</w:instrText>
        </w:r>
        <w:r w:rsidRPr="004B6745">
          <w:rPr>
            <w:rStyle w:val="Lienhypertexte"/>
            <w:noProof/>
          </w:rPr>
          <w:instrText xml:space="preserve"> </w:instrText>
        </w:r>
        <w:r w:rsidRPr="004B6745">
          <w:rPr>
            <w:rStyle w:val="Lienhypertexte"/>
            <w:noProof/>
          </w:rPr>
        </w:r>
        <w:r w:rsidRPr="004B6745">
          <w:rPr>
            <w:rStyle w:val="Lienhypertexte"/>
            <w:noProof/>
          </w:rPr>
          <w:fldChar w:fldCharType="separate"/>
        </w:r>
        <w:r w:rsidRPr="004B6745">
          <w:rPr>
            <w:rStyle w:val="Lienhypertexte"/>
            <w:noProof/>
          </w:rPr>
          <w:t>2</w:t>
        </w:r>
        <w:r>
          <w:rPr>
            <w:rFonts w:asciiTheme="minorHAnsi" w:eastAsiaTheme="minorEastAsia" w:hAnsiTheme="minorHAnsi" w:cstheme="minorBidi"/>
            <w:noProof/>
            <w:sz w:val="22"/>
            <w:szCs w:val="22"/>
            <w:lang w:eastAsia="fr-FR" w:bidi="ar-SA"/>
          </w:rPr>
          <w:tab/>
        </w:r>
        <w:r w:rsidRPr="004B6745">
          <w:rPr>
            <w:rStyle w:val="Lienhypertexte"/>
            <w:noProof/>
          </w:rPr>
          <w:t>Acronymes:</w:t>
        </w:r>
        <w:r>
          <w:rPr>
            <w:noProof/>
            <w:webHidden/>
          </w:rPr>
          <w:tab/>
        </w:r>
        <w:r>
          <w:rPr>
            <w:noProof/>
            <w:webHidden/>
          </w:rPr>
          <w:fldChar w:fldCharType="begin"/>
        </w:r>
        <w:r>
          <w:rPr>
            <w:noProof/>
            <w:webHidden/>
          </w:rPr>
          <w:instrText xml:space="preserve"> PAGEREF _Toc383008258 \h </w:instrText>
        </w:r>
        <w:r>
          <w:rPr>
            <w:noProof/>
            <w:webHidden/>
          </w:rPr>
        </w:r>
      </w:ins>
      <w:r>
        <w:rPr>
          <w:noProof/>
          <w:webHidden/>
        </w:rPr>
        <w:fldChar w:fldCharType="separate"/>
      </w:r>
      <w:ins w:id="79" w:author="EPR_Consultant07" w:date="2014-03-19T16:01:00Z">
        <w:r>
          <w:rPr>
            <w:noProof/>
            <w:webHidden/>
          </w:rPr>
          <w:t>9</w:t>
        </w:r>
        <w:r>
          <w:rPr>
            <w:noProof/>
            <w:webHidden/>
          </w:rPr>
          <w:fldChar w:fldCharType="end"/>
        </w:r>
        <w:r w:rsidRPr="004B6745">
          <w:rPr>
            <w:rStyle w:val="Lienhypertexte"/>
            <w:noProof/>
          </w:rPr>
          <w:fldChar w:fldCharType="end"/>
        </w:r>
      </w:ins>
    </w:p>
    <w:p w:rsidR="00971AC3" w:rsidRPr="006C2888" w:rsidDel="00413F8F" w:rsidRDefault="00971AC3">
      <w:pPr>
        <w:pStyle w:val="TM1"/>
        <w:rPr>
          <w:del w:id="80" w:author="EPR_Consultant07" w:date="2014-03-19T12:57:00Z"/>
          <w:rFonts w:asciiTheme="minorHAnsi" w:eastAsiaTheme="minorEastAsia" w:hAnsiTheme="minorHAnsi" w:cstheme="minorBidi"/>
          <w:noProof/>
          <w:sz w:val="22"/>
          <w:szCs w:val="22"/>
          <w:lang w:eastAsia="fr-FR" w:bidi="ar-SA"/>
        </w:rPr>
      </w:pPr>
      <w:del w:id="81" w:author="EPR_Consultant07" w:date="2014-03-19T12:57:00Z">
        <w:r w:rsidRPr="00413F8F" w:rsidDel="00413F8F">
          <w:rPr>
            <w:noProof/>
            <w:rPrChange w:id="82" w:author="EPR_Consultant07" w:date="2014-03-19T12:57:00Z">
              <w:rPr>
                <w:rStyle w:val="Lienhypertexte"/>
                <w:noProof/>
              </w:rPr>
            </w:rPrChange>
          </w:rPr>
          <w:delText>1.</w:delText>
        </w:r>
        <w:r w:rsidRPr="006C2888" w:rsidDel="00413F8F">
          <w:rPr>
            <w:rFonts w:asciiTheme="minorHAnsi" w:eastAsiaTheme="minorEastAsia" w:hAnsiTheme="minorHAnsi" w:cstheme="minorBidi"/>
            <w:noProof/>
            <w:sz w:val="22"/>
            <w:szCs w:val="22"/>
            <w:lang w:eastAsia="fr-FR" w:bidi="ar-SA"/>
          </w:rPr>
          <w:tab/>
        </w:r>
        <w:r w:rsidRPr="00413F8F" w:rsidDel="00413F8F">
          <w:rPr>
            <w:noProof/>
            <w:rPrChange w:id="83" w:author="EPR_Consultant07" w:date="2014-03-19T12:57:00Z">
              <w:rPr>
                <w:rStyle w:val="Lienhypertexte"/>
                <w:noProof/>
              </w:rPr>
            </w:rPrChange>
          </w:rPr>
          <w:delText>Introduction</w:delText>
        </w:r>
        <w:r w:rsidRPr="006C2888" w:rsidDel="00413F8F">
          <w:rPr>
            <w:noProof/>
            <w:webHidden/>
          </w:rPr>
          <w:tab/>
          <w:delText>4</w:delText>
        </w:r>
      </w:del>
    </w:p>
    <w:p w:rsidR="00971AC3" w:rsidRPr="006C2888" w:rsidDel="00413F8F" w:rsidRDefault="00971AC3">
      <w:pPr>
        <w:pStyle w:val="TM1"/>
        <w:rPr>
          <w:del w:id="84" w:author="EPR_Consultant07" w:date="2014-03-19T12:57:00Z"/>
          <w:rFonts w:asciiTheme="minorHAnsi" w:eastAsiaTheme="minorEastAsia" w:hAnsiTheme="minorHAnsi" w:cstheme="minorBidi"/>
          <w:noProof/>
          <w:sz w:val="22"/>
          <w:szCs w:val="22"/>
          <w:lang w:eastAsia="fr-FR" w:bidi="ar-SA"/>
        </w:rPr>
      </w:pPr>
      <w:del w:id="85" w:author="EPR_Consultant07" w:date="2014-03-19T12:57:00Z">
        <w:r w:rsidRPr="00413F8F" w:rsidDel="00413F8F">
          <w:rPr>
            <w:noProof/>
            <w:rPrChange w:id="86" w:author="EPR_Consultant07" w:date="2014-03-19T12:57:00Z">
              <w:rPr>
                <w:rStyle w:val="Lienhypertexte"/>
                <w:noProof/>
              </w:rPr>
            </w:rPrChange>
          </w:rPr>
          <w:delText>1</w:delText>
        </w:r>
        <w:r w:rsidRPr="006C2888" w:rsidDel="00413F8F">
          <w:rPr>
            <w:rFonts w:asciiTheme="minorHAnsi" w:eastAsiaTheme="minorEastAsia" w:hAnsiTheme="minorHAnsi" w:cstheme="minorBidi"/>
            <w:noProof/>
            <w:sz w:val="22"/>
            <w:szCs w:val="22"/>
            <w:lang w:eastAsia="fr-FR" w:bidi="ar-SA"/>
          </w:rPr>
          <w:tab/>
        </w:r>
        <w:r w:rsidRPr="00413F8F" w:rsidDel="00413F8F">
          <w:rPr>
            <w:noProof/>
            <w:rPrChange w:id="87" w:author="EPR_Consultant07" w:date="2014-03-19T12:57:00Z">
              <w:rPr>
                <w:rStyle w:val="Lienhypertexte"/>
                <w:noProof/>
              </w:rPr>
            </w:rPrChange>
          </w:rPr>
          <w:delText>Analyse fonctionnelle technique (AF interne)</w:delText>
        </w:r>
        <w:r w:rsidRPr="006C2888" w:rsidDel="00413F8F">
          <w:rPr>
            <w:noProof/>
            <w:webHidden/>
          </w:rPr>
          <w:tab/>
          <w:delText>4</w:delText>
        </w:r>
      </w:del>
    </w:p>
    <w:p w:rsidR="00971AC3" w:rsidRPr="006C2888" w:rsidDel="00413F8F" w:rsidRDefault="00971AC3">
      <w:pPr>
        <w:pStyle w:val="TM2"/>
        <w:tabs>
          <w:tab w:val="left" w:pos="800"/>
        </w:tabs>
        <w:rPr>
          <w:del w:id="88" w:author="EPR_Consultant07" w:date="2014-03-19T12:57:00Z"/>
          <w:rFonts w:asciiTheme="minorHAnsi" w:eastAsiaTheme="minorEastAsia" w:hAnsiTheme="minorHAnsi" w:cstheme="minorBidi"/>
          <w:b w:val="0"/>
          <w:w w:val="100"/>
          <w:sz w:val="22"/>
          <w:szCs w:val="22"/>
          <w:lang w:eastAsia="fr-FR" w:bidi="ar-SA"/>
        </w:rPr>
      </w:pPr>
      <w:del w:id="89" w:author="EPR_Consultant07" w:date="2014-03-19T12:57:00Z">
        <w:r w:rsidRPr="00413F8F" w:rsidDel="00413F8F">
          <w:rPr>
            <w:rPrChange w:id="90" w:author="EPR_Consultant07" w:date="2014-03-19T12:57:00Z">
              <w:rPr>
                <w:rStyle w:val="Lienhypertexte"/>
              </w:rPr>
            </w:rPrChange>
          </w:rPr>
          <w:delText>1.1</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91" w:author="EPR_Consultant07" w:date="2014-03-19T12:57:00Z">
              <w:rPr>
                <w:rStyle w:val="Lienhypertexte"/>
              </w:rPr>
            </w:rPrChange>
          </w:rPr>
          <w:delText>Equipe projet RADOME :</w:delText>
        </w:r>
        <w:r w:rsidRPr="006C2888" w:rsidDel="00413F8F">
          <w:rPr>
            <w:webHidden/>
          </w:rPr>
          <w:tab/>
          <w:delText>4</w:delText>
        </w:r>
      </w:del>
    </w:p>
    <w:p w:rsidR="00971AC3" w:rsidRPr="006C2888" w:rsidDel="00413F8F" w:rsidRDefault="00971AC3">
      <w:pPr>
        <w:pStyle w:val="TM2"/>
        <w:tabs>
          <w:tab w:val="left" w:pos="800"/>
        </w:tabs>
        <w:rPr>
          <w:del w:id="92" w:author="EPR_Consultant07" w:date="2014-03-19T12:57:00Z"/>
          <w:rFonts w:asciiTheme="minorHAnsi" w:eastAsiaTheme="minorEastAsia" w:hAnsiTheme="minorHAnsi" w:cstheme="minorBidi"/>
          <w:b w:val="0"/>
          <w:w w:val="100"/>
          <w:sz w:val="22"/>
          <w:szCs w:val="22"/>
          <w:lang w:eastAsia="fr-FR" w:bidi="ar-SA"/>
        </w:rPr>
      </w:pPr>
      <w:del w:id="93" w:author="EPR_Consultant07" w:date="2014-03-19T12:57:00Z">
        <w:r w:rsidRPr="00413F8F" w:rsidDel="00413F8F">
          <w:rPr>
            <w:rPrChange w:id="94" w:author="EPR_Consultant07" w:date="2014-03-19T12:57:00Z">
              <w:rPr>
                <w:rStyle w:val="Lienhypertexte"/>
              </w:rPr>
            </w:rPrChange>
          </w:rPr>
          <w:delText>1.2</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95" w:author="EPR_Consultant07" w:date="2014-03-19T12:57:00Z">
              <w:rPr>
                <w:rStyle w:val="Lienhypertexte"/>
              </w:rPr>
            </w:rPrChange>
          </w:rPr>
          <w:delText>Modèle de fonctionnement A0 du projet RADOME :</w:delText>
        </w:r>
        <w:r w:rsidRPr="006C2888" w:rsidDel="00413F8F">
          <w:rPr>
            <w:webHidden/>
          </w:rPr>
          <w:tab/>
          <w:delText>5</w:delText>
        </w:r>
      </w:del>
    </w:p>
    <w:p w:rsidR="00971AC3" w:rsidRPr="006C2888" w:rsidDel="00413F8F" w:rsidRDefault="00971AC3">
      <w:pPr>
        <w:pStyle w:val="TM2"/>
        <w:tabs>
          <w:tab w:val="left" w:pos="800"/>
        </w:tabs>
        <w:rPr>
          <w:del w:id="96" w:author="EPR_Consultant07" w:date="2014-03-19T12:57:00Z"/>
          <w:rFonts w:asciiTheme="minorHAnsi" w:eastAsiaTheme="minorEastAsia" w:hAnsiTheme="minorHAnsi" w:cstheme="minorBidi"/>
          <w:b w:val="0"/>
          <w:w w:val="100"/>
          <w:sz w:val="22"/>
          <w:szCs w:val="22"/>
          <w:lang w:eastAsia="fr-FR" w:bidi="ar-SA"/>
        </w:rPr>
      </w:pPr>
      <w:del w:id="97" w:author="EPR_Consultant07" w:date="2014-03-19T12:57:00Z">
        <w:r w:rsidRPr="00413F8F" w:rsidDel="00413F8F">
          <w:rPr>
            <w:rPrChange w:id="98" w:author="EPR_Consultant07" w:date="2014-03-19T12:57:00Z">
              <w:rPr>
                <w:rStyle w:val="Lienhypertexte"/>
              </w:rPr>
            </w:rPrChange>
          </w:rPr>
          <w:delText>1.3</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99" w:author="EPR_Consultant07" w:date="2014-03-19T12:57:00Z">
              <w:rPr>
                <w:rStyle w:val="Lienhypertexte"/>
              </w:rPr>
            </w:rPrChange>
          </w:rPr>
          <w:delText>Modèle de fonctionnement A1 :</w:delText>
        </w:r>
        <w:r w:rsidRPr="006C2888" w:rsidDel="00413F8F">
          <w:rPr>
            <w:webHidden/>
          </w:rPr>
          <w:tab/>
          <w:delText>5</w:delText>
        </w:r>
      </w:del>
    </w:p>
    <w:p w:rsidR="00971AC3" w:rsidRPr="006C2888" w:rsidDel="00413F8F" w:rsidRDefault="00971AC3">
      <w:pPr>
        <w:pStyle w:val="TM2"/>
        <w:tabs>
          <w:tab w:val="left" w:pos="800"/>
        </w:tabs>
        <w:rPr>
          <w:del w:id="100" w:author="EPR_Consultant07" w:date="2014-03-19T12:57:00Z"/>
          <w:rFonts w:asciiTheme="minorHAnsi" w:eastAsiaTheme="minorEastAsia" w:hAnsiTheme="minorHAnsi" w:cstheme="minorBidi"/>
          <w:b w:val="0"/>
          <w:w w:val="100"/>
          <w:sz w:val="22"/>
          <w:szCs w:val="22"/>
          <w:lang w:eastAsia="fr-FR" w:bidi="ar-SA"/>
        </w:rPr>
      </w:pPr>
      <w:del w:id="101" w:author="EPR_Consultant07" w:date="2014-03-19T12:57:00Z">
        <w:r w:rsidRPr="00413F8F" w:rsidDel="00413F8F">
          <w:rPr>
            <w:rPrChange w:id="102" w:author="EPR_Consultant07" w:date="2014-03-19T12:57:00Z">
              <w:rPr>
                <w:rStyle w:val="Lienhypertexte"/>
              </w:rPr>
            </w:rPrChange>
          </w:rPr>
          <w:delText>1.4</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103" w:author="EPR_Consultant07" w:date="2014-03-19T12:57:00Z">
              <w:rPr>
                <w:rStyle w:val="Lienhypertexte"/>
              </w:rPr>
            </w:rPrChange>
          </w:rPr>
          <w:delText>Client :</w:delText>
        </w:r>
        <w:r w:rsidRPr="006C2888" w:rsidDel="00413F8F">
          <w:rPr>
            <w:webHidden/>
          </w:rPr>
          <w:tab/>
          <w:delText>6</w:delText>
        </w:r>
      </w:del>
    </w:p>
    <w:p w:rsidR="00971AC3" w:rsidRPr="006C2888" w:rsidDel="00413F8F" w:rsidRDefault="00971AC3">
      <w:pPr>
        <w:pStyle w:val="TM3"/>
        <w:tabs>
          <w:tab w:val="left" w:pos="1320"/>
        </w:tabs>
        <w:rPr>
          <w:del w:id="104" w:author="EPR_Consultant07" w:date="2014-03-19T12:57:00Z"/>
          <w:rFonts w:asciiTheme="minorHAnsi" w:eastAsiaTheme="minorEastAsia" w:hAnsiTheme="minorHAnsi" w:cstheme="minorBidi"/>
          <w:b w:val="0"/>
          <w:sz w:val="22"/>
          <w:szCs w:val="22"/>
          <w:lang w:eastAsia="fr-FR" w:bidi="ar-SA"/>
        </w:rPr>
      </w:pPr>
      <w:del w:id="105" w:author="EPR_Consultant07" w:date="2014-03-19T12:57:00Z">
        <w:r w:rsidRPr="00413F8F" w:rsidDel="00413F8F">
          <w:rPr>
            <w:rPrChange w:id="106" w:author="EPR_Consultant07" w:date="2014-03-19T12:57:00Z">
              <w:rPr>
                <w:rStyle w:val="Lienhypertexte"/>
              </w:rPr>
            </w:rPrChange>
          </w:rPr>
          <w:delText>1.4.1</w:delText>
        </w:r>
        <w:r w:rsidRPr="006C2888" w:rsidDel="00413F8F">
          <w:rPr>
            <w:rFonts w:asciiTheme="minorHAnsi" w:eastAsiaTheme="minorEastAsia" w:hAnsiTheme="minorHAnsi" w:cstheme="minorBidi"/>
            <w:b w:val="0"/>
            <w:sz w:val="22"/>
            <w:szCs w:val="22"/>
            <w:lang w:eastAsia="fr-FR" w:bidi="ar-SA"/>
          </w:rPr>
          <w:tab/>
        </w:r>
        <w:r w:rsidRPr="00413F8F" w:rsidDel="00413F8F">
          <w:rPr>
            <w:rPrChange w:id="107" w:author="EPR_Consultant07" w:date="2014-03-19T12:57:00Z">
              <w:rPr>
                <w:rStyle w:val="Lienhypertexte"/>
              </w:rPr>
            </w:rPrChange>
          </w:rPr>
          <w:delText>Contrôleur TCP/IP :</w:delText>
        </w:r>
        <w:r w:rsidRPr="006C2888" w:rsidDel="00413F8F">
          <w:rPr>
            <w:webHidden/>
          </w:rPr>
          <w:tab/>
          <w:delText>6</w:delText>
        </w:r>
      </w:del>
    </w:p>
    <w:p w:rsidR="00971AC3" w:rsidRPr="006C2888" w:rsidDel="00413F8F" w:rsidRDefault="00971AC3">
      <w:pPr>
        <w:pStyle w:val="TM3"/>
        <w:tabs>
          <w:tab w:val="left" w:pos="1320"/>
        </w:tabs>
        <w:rPr>
          <w:del w:id="108" w:author="EPR_Consultant07" w:date="2014-03-19T12:57:00Z"/>
          <w:rFonts w:asciiTheme="minorHAnsi" w:eastAsiaTheme="minorEastAsia" w:hAnsiTheme="minorHAnsi" w:cstheme="minorBidi"/>
          <w:b w:val="0"/>
          <w:sz w:val="22"/>
          <w:szCs w:val="22"/>
          <w:lang w:eastAsia="fr-FR" w:bidi="ar-SA"/>
        </w:rPr>
      </w:pPr>
      <w:del w:id="109" w:author="EPR_Consultant07" w:date="2014-03-19T12:57:00Z">
        <w:r w:rsidRPr="00413F8F" w:rsidDel="00413F8F">
          <w:rPr>
            <w:rPrChange w:id="110" w:author="EPR_Consultant07" w:date="2014-03-19T12:57:00Z">
              <w:rPr>
                <w:rStyle w:val="Lienhypertexte"/>
              </w:rPr>
            </w:rPrChange>
          </w:rPr>
          <w:delText>1.4.2</w:delText>
        </w:r>
        <w:r w:rsidRPr="006C2888" w:rsidDel="00413F8F">
          <w:rPr>
            <w:rFonts w:asciiTheme="minorHAnsi" w:eastAsiaTheme="minorEastAsia" w:hAnsiTheme="minorHAnsi" w:cstheme="minorBidi"/>
            <w:b w:val="0"/>
            <w:sz w:val="22"/>
            <w:szCs w:val="22"/>
            <w:lang w:eastAsia="fr-FR" w:bidi="ar-SA"/>
          </w:rPr>
          <w:tab/>
        </w:r>
        <w:r w:rsidRPr="00413F8F" w:rsidDel="00413F8F">
          <w:rPr>
            <w:rPrChange w:id="111" w:author="EPR_Consultant07" w:date="2014-03-19T12:57:00Z">
              <w:rPr>
                <w:rStyle w:val="Lienhypertexte"/>
              </w:rPr>
            </w:rPrChange>
          </w:rPr>
          <w:delText>Interface graphique :</w:delText>
        </w:r>
        <w:r w:rsidRPr="006C2888" w:rsidDel="00413F8F">
          <w:rPr>
            <w:webHidden/>
          </w:rPr>
          <w:tab/>
          <w:delText>7</w:delText>
        </w:r>
      </w:del>
    </w:p>
    <w:p w:rsidR="00971AC3" w:rsidRPr="006C2888" w:rsidDel="00413F8F" w:rsidRDefault="00971AC3">
      <w:pPr>
        <w:pStyle w:val="TM2"/>
        <w:tabs>
          <w:tab w:val="left" w:pos="800"/>
        </w:tabs>
        <w:rPr>
          <w:del w:id="112" w:author="EPR_Consultant07" w:date="2014-03-19T12:57:00Z"/>
          <w:rFonts w:asciiTheme="minorHAnsi" w:eastAsiaTheme="minorEastAsia" w:hAnsiTheme="minorHAnsi" w:cstheme="minorBidi"/>
          <w:b w:val="0"/>
          <w:w w:val="100"/>
          <w:sz w:val="22"/>
          <w:szCs w:val="22"/>
          <w:lang w:eastAsia="fr-FR" w:bidi="ar-SA"/>
        </w:rPr>
      </w:pPr>
      <w:del w:id="113" w:author="EPR_Consultant07" w:date="2014-03-19T12:57:00Z">
        <w:r w:rsidRPr="00413F8F" w:rsidDel="00413F8F">
          <w:rPr>
            <w:rPrChange w:id="114" w:author="EPR_Consultant07" w:date="2014-03-19T12:57:00Z">
              <w:rPr>
                <w:rStyle w:val="Lienhypertexte"/>
              </w:rPr>
            </w:rPrChange>
          </w:rPr>
          <w:delText>1.5</w:delText>
        </w:r>
        <w:r w:rsidRPr="006C2888" w:rsidDel="00413F8F">
          <w:rPr>
            <w:rFonts w:asciiTheme="minorHAnsi" w:eastAsiaTheme="minorEastAsia" w:hAnsiTheme="minorHAnsi" w:cstheme="minorBidi"/>
            <w:b w:val="0"/>
            <w:w w:val="100"/>
            <w:sz w:val="22"/>
            <w:szCs w:val="22"/>
            <w:lang w:eastAsia="fr-FR" w:bidi="ar-SA"/>
          </w:rPr>
          <w:tab/>
        </w:r>
        <w:r w:rsidRPr="00413F8F" w:rsidDel="00413F8F">
          <w:rPr>
            <w:rPrChange w:id="115" w:author="EPR_Consultant07" w:date="2014-03-19T12:57:00Z">
              <w:rPr>
                <w:rStyle w:val="Lienhypertexte"/>
              </w:rPr>
            </w:rPrChange>
          </w:rPr>
          <w:delText>Serveur :</w:delText>
        </w:r>
        <w:r w:rsidRPr="006C2888" w:rsidDel="00413F8F">
          <w:rPr>
            <w:webHidden/>
          </w:rPr>
          <w:tab/>
          <w:delText>7</w:delText>
        </w:r>
      </w:del>
    </w:p>
    <w:p w:rsidR="00971AC3" w:rsidRPr="006C2888" w:rsidDel="00413F8F" w:rsidRDefault="00971AC3">
      <w:pPr>
        <w:pStyle w:val="TM3"/>
        <w:tabs>
          <w:tab w:val="left" w:pos="1320"/>
        </w:tabs>
        <w:rPr>
          <w:del w:id="116" w:author="EPR_Consultant07" w:date="2014-03-19T12:57:00Z"/>
          <w:rFonts w:asciiTheme="minorHAnsi" w:eastAsiaTheme="minorEastAsia" w:hAnsiTheme="minorHAnsi" w:cstheme="minorBidi"/>
          <w:b w:val="0"/>
          <w:sz w:val="22"/>
          <w:szCs w:val="22"/>
          <w:lang w:eastAsia="fr-FR" w:bidi="ar-SA"/>
        </w:rPr>
      </w:pPr>
      <w:del w:id="117" w:author="EPR_Consultant07" w:date="2014-03-19T12:57:00Z">
        <w:r w:rsidRPr="00413F8F" w:rsidDel="00413F8F">
          <w:rPr>
            <w:rPrChange w:id="118" w:author="EPR_Consultant07" w:date="2014-03-19T12:57:00Z">
              <w:rPr>
                <w:rStyle w:val="Lienhypertexte"/>
              </w:rPr>
            </w:rPrChange>
          </w:rPr>
          <w:delText>1.5.1</w:delText>
        </w:r>
        <w:r w:rsidRPr="006C2888" w:rsidDel="00413F8F">
          <w:rPr>
            <w:rFonts w:asciiTheme="minorHAnsi" w:eastAsiaTheme="minorEastAsia" w:hAnsiTheme="minorHAnsi" w:cstheme="minorBidi"/>
            <w:b w:val="0"/>
            <w:sz w:val="22"/>
            <w:szCs w:val="22"/>
            <w:lang w:eastAsia="fr-FR" w:bidi="ar-SA"/>
          </w:rPr>
          <w:tab/>
        </w:r>
        <w:r w:rsidRPr="00413F8F" w:rsidDel="00413F8F">
          <w:rPr>
            <w:rPrChange w:id="119" w:author="EPR_Consultant07" w:date="2014-03-19T12:57:00Z">
              <w:rPr>
                <w:rStyle w:val="Lienhypertexte"/>
              </w:rPr>
            </w:rPrChange>
          </w:rPr>
          <w:delText>Contrôleur CAN :</w:delText>
        </w:r>
        <w:r w:rsidRPr="006C2888" w:rsidDel="00413F8F">
          <w:rPr>
            <w:webHidden/>
          </w:rPr>
          <w:tab/>
          <w:delText>7</w:delText>
        </w:r>
      </w:del>
    </w:p>
    <w:p w:rsidR="00971AC3" w:rsidRPr="006C2888" w:rsidDel="00413F8F" w:rsidRDefault="00971AC3">
      <w:pPr>
        <w:pStyle w:val="TM3"/>
        <w:tabs>
          <w:tab w:val="left" w:pos="1320"/>
        </w:tabs>
        <w:rPr>
          <w:del w:id="120" w:author="EPR_Consultant07" w:date="2014-03-19T12:57:00Z"/>
          <w:rFonts w:asciiTheme="minorHAnsi" w:eastAsiaTheme="minorEastAsia" w:hAnsiTheme="minorHAnsi" w:cstheme="minorBidi"/>
          <w:b w:val="0"/>
          <w:sz w:val="22"/>
          <w:szCs w:val="22"/>
          <w:lang w:eastAsia="fr-FR" w:bidi="ar-SA"/>
        </w:rPr>
      </w:pPr>
      <w:del w:id="121" w:author="EPR_Consultant07" w:date="2014-03-19T12:57:00Z">
        <w:r w:rsidRPr="00413F8F" w:rsidDel="00413F8F">
          <w:rPr>
            <w:rPrChange w:id="122" w:author="EPR_Consultant07" w:date="2014-03-19T12:57:00Z">
              <w:rPr>
                <w:rStyle w:val="Lienhypertexte"/>
              </w:rPr>
            </w:rPrChange>
          </w:rPr>
          <w:delText>1.5.2</w:delText>
        </w:r>
        <w:r w:rsidRPr="006C2888" w:rsidDel="00413F8F">
          <w:rPr>
            <w:rFonts w:asciiTheme="minorHAnsi" w:eastAsiaTheme="minorEastAsia" w:hAnsiTheme="minorHAnsi" w:cstheme="minorBidi"/>
            <w:b w:val="0"/>
            <w:sz w:val="22"/>
            <w:szCs w:val="22"/>
            <w:lang w:eastAsia="fr-FR" w:bidi="ar-SA"/>
          </w:rPr>
          <w:tab/>
        </w:r>
        <w:r w:rsidRPr="00413F8F" w:rsidDel="00413F8F">
          <w:rPr>
            <w:rPrChange w:id="123" w:author="EPR_Consultant07" w:date="2014-03-19T12:57:00Z">
              <w:rPr>
                <w:rStyle w:val="Lienhypertexte"/>
              </w:rPr>
            </w:rPrChange>
          </w:rPr>
          <w:delText>Le noyau applicatif :</w:delText>
        </w:r>
        <w:r w:rsidRPr="006C2888" w:rsidDel="00413F8F">
          <w:rPr>
            <w:webHidden/>
          </w:rPr>
          <w:tab/>
          <w:delText>8</w:delText>
        </w:r>
      </w:del>
    </w:p>
    <w:p w:rsidR="00971AC3" w:rsidRPr="006C2888" w:rsidDel="00413F8F" w:rsidRDefault="00971AC3">
      <w:pPr>
        <w:pStyle w:val="TM1"/>
        <w:rPr>
          <w:del w:id="124" w:author="EPR_Consultant07" w:date="2014-03-19T12:57:00Z"/>
          <w:rFonts w:asciiTheme="minorHAnsi" w:eastAsiaTheme="minorEastAsia" w:hAnsiTheme="minorHAnsi" w:cstheme="minorBidi"/>
          <w:noProof/>
          <w:sz w:val="22"/>
          <w:szCs w:val="22"/>
          <w:lang w:eastAsia="fr-FR" w:bidi="ar-SA"/>
        </w:rPr>
      </w:pPr>
      <w:del w:id="125" w:author="EPR_Consultant07" w:date="2014-03-19T12:57:00Z">
        <w:r w:rsidRPr="00413F8F" w:rsidDel="00413F8F">
          <w:rPr>
            <w:noProof/>
            <w:rPrChange w:id="126" w:author="EPR_Consultant07" w:date="2014-03-19T12:57:00Z">
              <w:rPr>
                <w:rStyle w:val="Lienhypertexte"/>
                <w:noProof/>
              </w:rPr>
            </w:rPrChange>
          </w:rPr>
          <w:delText>2</w:delText>
        </w:r>
        <w:r w:rsidRPr="006C2888" w:rsidDel="00413F8F">
          <w:rPr>
            <w:rFonts w:asciiTheme="minorHAnsi" w:eastAsiaTheme="minorEastAsia" w:hAnsiTheme="minorHAnsi" w:cstheme="minorBidi"/>
            <w:noProof/>
            <w:sz w:val="22"/>
            <w:szCs w:val="22"/>
            <w:lang w:eastAsia="fr-FR" w:bidi="ar-SA"/>
          </w:rPr>
          <w:tab/>
        </w:r>
        <w:r w:rsidRPr="00413F8F" w:rsidDel="00413F8F">
          <w:rPr>
            <w:noProof/>
            <w:rPrChange w:id="127" w:author="EPR_Consultant07" w:date="2014-03-19T12:57:00Z">
              <w:rPr>
                <w:rStyle w:val="Lienhypertexte"/>
                <w:noProof/>
              </w:rPr>
            </w:rPrChange>
          </w:rPr>
          <w:delText>Acronymes:</w:delText>
        </w:r>
        <w:r w:rsidRPr="006C2888" w:rsidDel="00413F8F">
          <w:rPr>
            <w:noProof/>
            <w:webHidden/>
          </w:rPr>
          <w:tab/>
          <w:delText>9</w:delText>
        </w:r>
      </w:del>
    </w:p>
    <w:p w:rsidR="00697AA0" w:rsidRPr="006C2888" w:rsidRDefault="00697AA0" w:rsidP="00144061">
      <w:r w:rsidRPr="006C2888">
        <w:fldChar w:fldCharType="end"/>
      </w:r>
    </w:p>
    <w:p w:rsidR="0019754F" w:rsidRPr="006C2888" w:rsidRDefault="0019754F" w:rsidP="00144061"/>
    <w:p w:rsidR="0019754F" w:rsidRPr="006C2888" w:rsidRDefault="0019754F" w:rsidP="00144061"/>
    <w:p w:rsidR="0019754F" w:rsidRPr="006C2888" w:rsidRDefault="0019754F" w:rsidP="00144061"/>
    <w:p w:rsidR="0019754F" w:rsidRPr="006C2888" w:rsidRDefault="0019754F" w:rsidP="00144061"/>
    <w:p w:rsidR="0019754F" w:rsidRPr="006C2888" w:rsidRDefault="0019754F" w:rsidP="00144061"/>
    <w:p w:rsidR="0019754F" w:rsidRPr="006C2888" w:rsidRDefault="0019754F" w:rsidP="00144061"/>
    <w:p w:rsidR="00C14167" w:rsidRPr="006C2888" w:rsidRDefault="0019754F" w:rsidP="006A6B9E">
      <w:pPr>
        <w:pStyle w:val="Titre1"/>
        <w:numPr>
          <w:ilvl w:val="0"/>
          <w:numId w:val="29"/>
        </w:numPr>
      </w:pPr>
      <w:r w:rsidRPr="006C2888">
        <w:br w:type="page"/>
      </w:r>
      <w:bookmarkStart w:id="128" w:name="_Toc243815829"/>
      <w:bookmarkStart w:id="129" w:name="_Toc265504800"/>
      <w:bookmarkStart w:id="130" w:name="_Toc383008247"/>
      <w:r w:rsidR="00C14167" w:rsidRPr="006C2888">
        <w:lastRenderedPageBreak/>
        <w:t>Introduction</w:t>
      </w:r>
      <w:bookmarkEnd w:id="130"/>
    </w:p>
    <w:bookmarkEnd w:id="128"/>
    <w:bookmarkEnd w:id="129"/>
    <w:p w:rsidR="007F764F" w:rsidRPr="006C2888" w:rsidRDefault="00144061" w:rsidP="00144061">
      <w:r w:rsidRPr="006C2888">
        <w:t>Le but de ce document est de construire</w:t>
      </w:r>
      <w:r w:rsidR="0017469D" w:rsidRPr="006C2888">
        <w:t xml:space="preserve"> l’architecture fonctionnelle </w:t>
      </w:r>
      <w:r w:rsidR="006A6B9E" w:rsidRPr="006C2888">
        <w:t xml:space="preserve">technique </w:t>
      </w:r>
      <w:r w:rsidR="0017469D" w:rsidRPr="006C2888">
        <w:t>du projet RADOM</w:t>
      </w:r>
      <w:r w:rsidR="006A6B9E" w:rsidRPr="006C2888">
        <w:t>E qui définira les modèles SADT du système.</w:t>
      </w:r>
      <w:r w:rsidRPr="006C2888">
        <w:t xml:space="preserve"> </w:t>
      </w:r>
    </w:p>
    <w:p w:rsidR="009C6C1E" w:rsidRPr="006C2888" w:rsidRDefault="009C6C1E" w:rsidP="00144061"/>
    <w:p w:rsidR="006A6B9E" w:rsidRPr="006C2888" w:rsidRDefault="006A6B9E" w:rsidP="006A6B9E">
      <w:pPr>
        <w:pStyle w:val="Titre1"/>
      </w:pPr>
      <w:bookmarkStart w:id="131" w:name="_Toc383008248"/>
      <w:r w:rsidRPr="006C2888">
        <w:t>Analyse fonctionnelle technique (AF interne)</w:t>
      </w:r>
      <w:bookmarkEnd w:id="131"/>
    </w:p>
    <w:p w:rsidR="00C14167" w:rsidRPr="006C2888" w:rsidRDefault="006A6B9E" w:rsidP="006A6B9E">
      <w:pPr>
        <w:pStyle w:val="Titre2"/>
      </w:pPr>
      <w:bookmarkStart w:id="132" w:name="_Toc383008249"/>
      <w:r w:rsidRPr="006C2888">
        <w:t>Equipe projet RADOME :</w:t>
      </w:r>
      <w:bookmarkEnd w:id="132"/>
    </w:p>
    <w:p w:rsidR="0070323B" w:rsidRPr="006C2888" w:rsidRDefault="0070323B" w:rsidP="0070323B"/>
    <w:tbl>
      <w:tblPr>
        <w:tblStyle w:val="Grilledutableau"/>
        <w:tblW w:w="0" w:type="auto"/>
        <w:tblLook w:val="01E0" w:firstRow="1" w:lastRow="1" w:firstColumn="1" w:lastColumn="1" w:noHBand="0" w:noVBand="0"/>
      </w:tblPr>
      <w:tblGrid>
        <w:gridCol w:w="3168"/>
        <w:gridCol w:w="6753"/>
      </w:tblGrid>
      <w:tr w:rsidR="0070323B" w:rsidRPr="006C2888" w:rsidTr="0070323B">
        <w:tc>
          <w:tcPr>
            <w:tcW w:w="3168" w:type="dxa"/>
            <w:shd w:val="clear" w:color="auto" w:fill="000080"/>
          </w:tcPr>
          <w:p w:rsidR="0070323B" w:rsidRPr="006C2888" w:rsidRDefault="0070323B" w:rsidP="0025709A">
            <w:pPr>
              <w:rPr>
                <w:color w:val="FFFFFF"/>
              </w:rPr>
            </w:pPr>
            <w:r w:rsidRPr="006C2888">
              <w:rPr>
                <w:color w:val="FFFFFF"/>
              </w:rPr>
              <w:t>Participants</w:t>
            </w:r>
          </w:p>
        </w:tc>
        <w:tc>
          <w:tcPr>
            <w:tcW w:w="6753" w:type="dxa"/>
            <w:shd w:val="clear" w:color="auto" w:fill="000080"/>
          </w:tcPr>
          <w:p w:rsidR="0070323B" w:rsidRPr="006C2888" w:rsidRDefault="0070323B" w:rsidP="0025709A">
            <w:pPr>
              <w:rPr>
                <w:color w:val="FFFFFF"/>
              </w:rPr>
            </w:pPr>
            <w:r w:rsidRPr="006C2888">
              <w:rPr>
                <w:color w:val="FFFFFF"/>
              </w:rPr>
              <w:t>Poste et/ou Fonction</w:t>
            </w:r>
          </w:p>
        </w:tc>
      </w:tr>
      <w:tr w:rsidR="006A6B9E" w:rsidRPr="006C2888" w:rsidTr="0025709A">
        <w:tc>
          <w:tcPr>
            <w:tcW w:w="3168" w:type="dxa"/>
          </w:tcPr>
          <w:p w:rsidR="006A6B9E" w:rsidRPr="006C2888" w:rsidRDefault="006A6B9E" w:rsidP="0025709A">
            <w:r w:rsidRPr="006C2888">
              <w:t>Guillaume BONNEFOY</w:t>
            </w:r>
          </w:p>
        </w:tc>
        <w:tc>
          <w:tcPr>
            <w:tcW w:w="6753" w:type="dxa"/>
          </w:tcPr>
          <w:p w:rsidR="006A6B9E" w:rsidRPr="006C2888" w:rsidRDefault="006A6B9E" w:rsidP="00ED18CC">
            <w:r w:rsidRPr="006C2888">
              <w:t>Directeur Technique</w:t>
            </w:r>
          </w:p>
        </w:tc>
      </w:tr>
      <w:tr w:rsidR="006A6B9E" w:rsidRPr="006C2888" w:rsidTr="0025709A">
        <w:tc>
          <w:tcPr>
            <w:tcW w:w="3168" w:type="dxa"/>
          </w:tcPr>
          <w:p w:rsidR="006A6B9E" w:rsidRPr="006C2888" w:rsidRDefault="006A6B9E" w:rsidP="00A3521A">
            <w:r w:rsidRPr="006C2888">
              <w:t>Gautier DUVAL</w:t>
            </w:r>
          </w:p>
        </w:tc>
        <w:tc>
          <w:tcPr>
            <w:tcW w:w="6753" w:type="dxa"/>
          </w:tcPr>
          <w:p w:rsidR="006A6B9E" w:rsidRPr="006C2888" w:rsidRDefault="006A6B9E" w:rsidP="00ED18CC">
            <w:r w:rsidRPr="006C2888">
              <w:t>Pilote projet</w:t>
            </w:r>
          </w:p>
        </w:tc>
      </w:tr>
      <w:tr w:rsidR="006A6B9E" w:rsidRPr="006C2888" w:rsidTr="0025709A">
        <w:tc>
          <w:tcPr>
            <w:tcW w:w="3168" w:type="dxa"/>
          </w:tcPr>
          <w:p w:rsidR="006A6B9E" w:rsidRPr="006C2888" w:rsidRDefault="006A6B9E" w:rsidP="0025709A">
            <w:r w:rsidRPr="006C2888">
              <w:t>Aziz RMINECHE</w:t>
            </w:r>
          </w:p>
        </w:tc>
        <w:tc>
          <w:tcPr>
            <w:tcW w:w="6753" w:type="dxa"/>
          </w:tcPr>
          <w:p w:rsidR="006A6B9E" w:rsidRPr="006C2888" w:rsidRDefault="006A6B9E" w:rsidP="00ED18CC">
            <w:r w:rsidRPr="006C2888">
              <w:t>Ingénieur développement et validation logiciel</w:t>
            </w:r>
          </w:p>
        </w:tc>
      </w:tr>
      <w:tr w:rsidR="006A6B9E" w:rsidRPr="006C2888" w:rsidTr="0025709A">
        <w:tc>
          <w:tcPr>
            <w:tcW w:w="3168" w:type="dxa"/>
          </w:tcPr>
          <w:p w:rsidR="006A6B9E" w:rsidRPr="006C2888" w:rsidRDefault="006A6B9E" w:rsidP="0025709A">
            <w:r w:rsidRPr="006C2888">
              <w:t>Guillaume ADER</w:t>
            </w:r>
          </w:p>
        </w:tc>
        <w:tc>
          <w:tcPr>
            <w:tcW w:w="6753" w:type="dxa"/>
          </w:tcPr>
          <w:p w:rsidR="006A6B9E" w:rsidRPr="006C2888" w:rsidRDefault="006A6B9E" w:rsidP="00ED18CC">
            <w:r w:rsidRPr="006C2888">
              <w:t>Ingénieur développement et validation logiciel</w:t>
            </w:r>
          </w:p>
        </w:tc>
      </w:tr>
      <w:tr w:rsidR="0070323B" w:rsidRPr="006C2888" w:rsidTr="0025709A">
        <w:tc>
          <w:tcPr>
            <w:tcW w:w="3168" w:type="dxa"/>
          </w:tcPr>
          <w:p w:rsidR="0070323B" w:rsidRPr="006C2888" w:rsidRDefault="0070323B" w:rsidP="0025709A"/>
        </w:tc>
        <w:tc>
          <w:tcPr>
            <w:tcW w:w="6753" w:type="dxa"/>
          </w:tcPr>
          <w:p w:rsidR="0070323B" w:rsidRPr="006C2888" w:rsidRDefault="0070323B" w:rsidP="0025709A"/>
        </w:tc>
      </w:tr>
      <w:tr w:rsidR="0070323B" w:rsidRPr="006C2888" w:rsidDel="00413F8F" w:rsidTr="0025709A">
        <w:trPr>
          <w:del w:id="133" w:author="EPR_Consultant07" w:date="2014-03-19T12:58:00Z"/>
        </w:trPr>
        <w:tc>
          <w:tcPr>
            <w:tcW w:w="3168" w:type="dxa"/>
          </w:tcPr>
          <w:p w:rsidR="0070323B" w:rsidRPr="006C2888" w:rsidDel="00413F8F" w:rsidRDefault="0070323B" w:rsidP="0025709A">
            <w:pPr>
              <w:rPr>
                <w:del w:id="134" w:author="EPR_Consultant07" w:date="2014-03-19T12:58:00Z"/>
              </w:rPr>
            </w:pPr>
          </w:p>
        </w:tc>
        <w:tc>
          <w:tcPr>
            <w:tcW w:w="6753" w:type="dxa"/>
          </w:tcPr>
          <w:p w:rsidR="0070323B" w:rsidRPr="006C2888" w:rsidDel="00413F8F" w:rsidRDefault="0070323B" w:rsidP="0025709A">
            <w:pPr>
              <w:rPr>
                <w:del w:id="135" w:author="EPR_Consultant07" w:date="2014-03-19T12:58:00Z"/>
              </w:rPr>
            </w:pPr>
          </w:p>
        </w:tc>
      </w:tr>
      <w:tr w:rsidR="0070323B" w:rsidRPr="006C2888" w:rsidTr="0025709A">
        <w:tc>
          <w:tcPr>
            <w:tcW w:w="3168" w:type="dxa"/>
          </w:tcPr>
          <w:p w:rsidR="0070323B" w:rsidRPr="006C2888" w:rsidRDefault="0070323B" w:rsidP="0025709A"/>
        </w:tc>
        <w:tc>
          <w:tcPr>
            <w:tcW w:w="6753" w:type="dxa"/>
          </w:tcPr>
          <w:p w:rsidR="0070323B" w:rsidRPr="006C2888" w:rsidRDefault="0070323B" w:rsidP="0025709A"/>
        </w:tc>
      </w:tr>
      <w:tr w:rsidR="00102703" w:rsidRPr="006C2888" w:rsidTr="0025709A">
        <w:tc>
          <w:tcPr>
            <w:tcW w:w="3168" w:type="dxa"/>
          </w:tcPr>
          <w:p w:rsidR="00102703" w:rsidRPr="006C2888" w:rsidRDefault="00102703" w:rsidP="0025709A">
            <w:pPr>
              <w:rPr>
                <w:b/>
              </w:rPr>
            </w:pPr>
          </w:p>
        </w:tc>
        <w:tc>
          <w:tcPr>
            <w:tcW w:w="6753" w:type="dxa"/>
          </w:tcPr>
          <w:p w:rsidR="00102703" w:rsidRPr="006C2888" w:rsidRDefault="00102703" w:rsidP="0025709A"/>
        </w:tc>
      </w:tr>
      <w:tr w:rsidR="00102703" w:rsidRPr="006C2888" w:rsidTr="0025709A">
        <w:tc>
          <w:tcPr>
            <w:tcW w:w="3168" w:type="dxa"/>
          </w:tcPr>
          <w:p w:rsidR="00102703" w:rsidRPr="006C2888" w:rsidRDefault="00102703" w:rsidP="0025709A">
            <w:pPr>
              <w:rPr>
                <w:b/>
              </w:rPr>
            </w:pPr>
          </w:p>
        </w:tc>
        <w:tc>
          <w:tcPr>
            <w:tcW w:w="6753" w:type="dxa"/>
          </w:tcPr>
          <w:p w:rsidR="00102703" w:rsidRPr="006C2888" w:rsidRDefault="00102703" w:rsidP="0025709A"/>
        </w:tc>
      </w:tr>
    </w:tbl>
    <w:p w:rsidR="0070323B" w:rsidRPr="006C2888" w:rsidRDefault="0070323B" w:rsidP="0070323B"/>
    <w:p w:rsidR="00BD7660" w:rsidRPr="006C2888" w:rsidRDefault="00BD7660" w:rsidP="0070323B"/>
    <w:p w:rsidR="0012794B" w:rsidRPr="006C2888" w:rsidRDefault="0012794B" w:rsidP="0070323B"/>
    <w:p w:rsidR="0012794B" w:rsidRPr="006C2888" w:rsidRDefault="0012794B" w:rsidP="0070323B"/>
    <w:p w:rsidR="0012794B" w:rsidRPr="006C2888" w:rsidRDefault="0012794B" w:rsidP="0070323B"/>
    <w:p w:rsidR="0012794B" w:rsidRPr="006C2888" w:rsidRDefault="0012794B" w:rsidP="0070323B"/>
    <w:p w:rsidR="0012794B" w:rsidRPr="006C2888" w:rsidRDefault="0012794B" w:rsidP="0070323B"/>
    <w:p w:rsidR="0012794B" w:rsidRPr="006C2888" w:rsidRDefault="0012794B" w:rsidP="0070323B"/>
    <w:p w:rsidR="0012794B" w:rsidRPr="006C2888" w:rsidRDefault="0012794B" w:rsidP="0070323B"/>
    <w:p w:rsidR="00C46B6B" w:rsidRPr="006C2888" w:rsidRDefault="00102703" w:rsidP="006A6B9E">
      <w:pPr>
        <w:jc w:val="left"/>
      </w:pPr>
      <w:r w:rsidRPr="006C2888">
        <w:br w:type="page"/>
      </w:r>
    </w:p>
    <w:p w:rsidR="00C46B6B" w:rsidRPr="006C2888" w:rsidRDefault="00C46B6B" w:rsidP="00C46B6B">
      <w:pPr>
        <w:pStyle w:val="Titre2"/>
      </w:pPr>
      <w:bookmarkStart w:id="136" w:name="_Toc383008250"/>
      <w:r w:rsidRPr="006C2888">
        <w:lastRenderedPageBreak/>
        <w:t xml:space="preserve">Modèle de fonctionnement A0 </w:t>
      </w:r>
      <w:del w:id="137" w:author="EPR_Consultant07" w:date="2014-03-19T12:58:00Z">
        <w:r w:rsidRPr="006C2888" w:rsidDel="00413F8F">
          <w:delText>du projet</w:delText>
        </w:r>
      </w:del>
      <w:del w:id="138" w:author="EPR_Consultant07" w:date="2014-03-19T14:41:00Z">
        <w:r w:rsidRPr="006C2888" w:rsidDel="00C84F0B">
          <w:delText xml:space="preserve"> RADOME </w:delText>
        </w:r>
      </w:del>
      <w:r w:rsidRPr="006C2888">
        <w:t>:</w:t>
      </w:r>
      <w:bookmarkEnd w:id="136"/>
    </w:p>
    <w:p w:rsidR="006A6B9E" w:rsidRPr="006C2888" w:rsidRDefault="00C46B6B" w:rsidP="00144061">
      <w:r w:rsidRPr="006C2888">
        <w:t>Le modèle ci-dessous représente la fonc</w:t>
      </w:r>
      <w:r w:rsidR="006A6B9E" w:rsidRPr="006C2888">
        <w:t>tion globale du logiciel RADOME.</w:t>
      </w:r>
    </w:p>
    <w:p w:rsidR="00B84672" w:rsidRPr="006C2888" w:rsidRDefault="006A6B9E" w:rsidP="00144061">
      <w:r w:rsidRPr="006C2888">
        <w:t xml:space="preserve">Sa principale fonction </w:t>
      </w:r>
      <w:r w:rsidR="006C2888" w:rsidRPr="006C2888">
        <w:t>est de</w:t>
      </w:r>
      <w:r w:rsidR="00C46B6B" w:rsidRPr="006C2888">
        <w:t xml:space="preserve"> traite</w:t>
      </w:r>
      <w:r w:rsidRPr="006C2888">
        <w:t>r</w:t>
      </w:r>
      <w:r w:rsidR="00C46B6B" w:rsidRPr="006C2888">
        <w:t xml:space="preserve"> les informations reçues en </w:t>
      </w:r>
      <w:del w:id="139" w:author="EPR_Consultant07" w:date="2014-03-19T14:45:00Z">
        <w:r w:rsidR="00C46B6B" w:rsidRPr="006C2888" w:rsidDel="00C84F0B">
          <w:delText xml:space="preserve">entrée </w:delText>
        </w:r>
      </w:del>
      <w:ins w:id="140" w:author="EPR_Consultant07" w:date="2014-03-19T14:45:00Z">
        <w:r w:rsidR="00C84F0B" w:rsidRPr="006C2888">
          <w:t>entrée</w:t>
        </w:r>
      </w:ins>
      <w:del w:id="141" w:author="EPR_Consultant07" w:date="2014-03-19T14:43:00Z">
        <w:r w:rsidR="00C46B6B" w:rsidRPr="006C2888" w:rsidDel="00C84F0B">
          <w:delText xml:space="preserve">qui seront soit </w:delText>
        </w:r>
      </w:del>
      <w:del w:id="142" w:author="EPR_Consultant07" w:date="2014-03-19T13:23:00Z">
        <w:r w:rsidR="00C46B6B" w:rsidRPr="006C2888" w:rsidDel="00ED18CC">
          <w:delText xml:space="preserve">afficher </w:delText>
        </w:r>
      </w:del>
      <w:ins w:id="143" w:author="EPR_Consultant07" w:date="2014-03-19T14:43:00Z">
        <w:r w:rsidR="00C84F0B">
          <w:t xml:space="preserve">, d’afficher les informations </w:t>
        </w:r>
      </w:ins>
      <w:ins w:id="144" w:author="EPR_Consultant07" w:date="2014-03-19T14:45:00Z">
        <w:r w:rsidR="00C84F0B">
          <w:t>nécessaires et adaptées</w:t>
        </w:r>
      </w:ins>
      <w:ins w:id="145" w:author="EPR_Consultant07" w:date="2014-03-19T13:23:00Z">
        <w:r w:rsidR="00ED18CC" w:rsidRPr="006C2888">
          <w:t xml:space="preserve"> </w:t>
        </w:r>
      </w:ins>
      <w:r w:rsidR="00C46B6B" w:rsidRPr="006C2888">
        <w:t>sur différentes cibles</w:t>
      </w:r>
      <w:ins w:id="146" w:author="EPR_Consultant07" w:date="2014-03-19T14:44:00Z">
        <w:r w:rsidR="00C84F0B">
          <w:t>, d’e</w:t>
        </w:r>
      </w:ins>
      <w:del w:id="147" w:author="EPR_Consultant07" w:date="2014-03-19T14:44:00Z">
        <w:r w:rsidR="00C46B6B" w:rsidRPr="006C2888" w:rsidDel="00C84F0B">
          <w:delText xml:space="preserve"> soit e</w:delText>
        </w:r>
      </w:del>
      <w:r w:rsidR="00C46B6B" w:rsidRPr="006C2888">
        <w:t>nvo</w:t>
      </w:r>
      <w:ins w:id="148" w:author="EPR_Consultant07" w:date="2014-03-19T14:45:00Z">
        <w:r w:rsidR="00C84F0B">
          <w:t>yer</w:t>
        </w:r>
      </w:ins>
      <w:del w:id="149" w:author="EPR_Consultant07" w:date="2014-03-19T14:45:00Z">
        <w:r w:rsidR="00C46B6B" w:rsidRPr="006C2888" w:rsidDel="00C84F0B">
          <w:delText>yées</w:delText>
        </w:r>
      </w:del>
      <w:r w:rsidR="00C46B6B" w:rsidRPr="006C2888">
        <w:t xml:space="preserve"> </w:t>
      </w:r>
      <w:del w:id="150" w:author="EPR_Consultant07" w:date="2014-03-19T14:45:00Z">
        <w:r w:rsidR="00C46B6B" w:rsidRPr="006C2888" w:rsidDel="00C84F0B">
          <w:delText>en tant que</w:delText>
        </w:r>
      </w:del>
      <w:ins w:id="151" w:author="EPR_Consultant07" w:date="2014-03-19T14:45:00Z">
        <w:r w:rsidR="00C84F0B">
          <w:t>s</w:t>
        </w:r>
      </w:ins>
      <w:ins w:id="152" w:author="EPR_Consultant07" w:date="2014-03-19T14:46:00Z">
        <w:r w:rsidR="00C84F0B">
          <w:t>i besoin des</w:t>
        </w:r>
      </w:ins>
      <w:r w:rsidR="00C46B6B" w:rsidRPr="006C2888">
        <w:t xml:space="preserve"> commandes </w:t>
      </w:r>
      <w:ins w:id="153" w:author="EPR_Consultant07" w:date="2014-03-19T14:51:00Z">
        <w:r w:rsidR="00741D03">
          <w:t>« </w:t>
        </w:r>
      </w:ins>
      <w:r w:rsidR="00C46B6B" w:rsidRPr="006C2888">
        <w:t>véhicule</w:t>
      </w:r>
      <w:ins w:id="154" w:author="EPR_Consultant07" w:date="2014-03-19T14:51:00Z">
        <w:r w:rsidR="00741D03">
          <w:t> »</w:t>
        </w:r>
      </w:ins>
      <w:ins w:id="155" w:author="EPR_Consultant07" w:date="2014-03-19T14:47:00Z">
        <w:r w:rsidR="00C84F0B">
          <w:t xml:space="preserve"> et/ou de lancer l</w:t>
        </w:r>
      </w:ins>
      <w:ins w:id="156" w:author="EPR_Consultant07" w:date="2014-03-19T14:48:00Z">
        <w:r w:rsidR="00C84F0B">
          <w:t>’</w:t>
        </w:r>
      </w:ins>
      <w:ins w:id="157" w:author="EPR_Consultant07" w:date="2014-03-19T14:51:00Z">
        <w:r w:rsidR="00741D03">
          <w:t>exécution</w:t>
        </w:r>
      </w:ins>
      <w:ins w:id="158" w:author="EPR_Consultant07" w:date="2014-03-19T14:48:00Z">
        <w:r w:rsidR="00C84F0B">
          <w:t xml:space="preserve"> </w:t>
        </w:r>
      </w:ins>
      <w:del w:id="159" w:author="EPR_Consultant07" w:date="2014-03-19T14:47:00Z">
        <w:r w:rsidR="00C46B6B" w:rsidRPr="006C2888" w:rsidDel="00C84F0B">
          <w:delText>.</w:delText>
        </w:r>
      </w:del>
      <w:ins w:id="160" w:author="EPR_Consultant07" w:date="2014-03-19T14:51:00Z">
        <w:r w:rsidR="00741D03">
          <w:t>d</w:t>
        </w:r>
      </w:ins>
      <w:ins w:id="161" w:author="EPR_Consultant07" w:date="2014-03-19T14:52:00Z">
        <w:r w:rsidR="00741D03">
          <w:t>’applicatif « service info-divertissement » (</w:t>
        </w:r>
      </w:ins>
      <w:ins w:id="162" w:author="EPR_Consultant07" w:date="2014-03-19T14:53:00Z">
        <w:r w:rsidR="00741D03">
          <w:t xml:space="preserve">que l’on notera </w:t>
        </w:r>
      </w:ins>
      <w:ins w:id="163" w:author="EPR_Consultant07" w:date="2014-03-19T14:52:00Z">
        <w:r w:rsidR="00741D03">
          <w:t>SID)</w:t>
        </w:r>
      </w:ins>
      <w:ins w:id="164" w:author="EPR_Consultant07" w:date="2014-03-19T14:53:00Z">
        <w:r w:rsidR="00741D03">
          <w:t>.</w:t>
        </w:r>
      </w:ins>
      <w:del w:id="165" w:author="EPR_Consultant07" w:date="2014-03-19T14:51:00Z">
        <w:r w:rsidR="00C46B6B" w:rsidRPr="006C2888" w:rsidDel="00741D03">
          <w:delText xml:space="preserve"> </w:delText>
        </w:r>
      </w:del>
    </w:p>
    <w:p w:rsidR="00F11290" w:rsidRPr="006C2888" w:rsidRDefault="00F11290" w:rsidP="00144061"/>
    <w:p w:rsidR="00F11290" w:rsidRPr="006C2888" w:rsidRDefault="00F11290" w:rsidP="00144061"/>
    <w:p w:rsidR="00F11290" w:rsidRPr="006C2888" w:rsidRDefault="00413F8F" w:rsidP="00144061">
      <w:r>
        <w:rPr>
          <w:noProof/>
          <w:lang w:eastAsia="fr-FR" w:bidi="ar-SA"/>
        </w:rPr>
        <mc:AlternateContent>
          <mc:Choice Requires="wpg">
            <w:drawing>
              <wp:anchor distT="0" distB="0" distL="114300" distR="114300" simplePos="0" relativeHeight="251736576" behindDoc="0" locked="0" layoutInCell="1" allowOverlap="1" wp14:anchorId="355679BE" wp14:editId="51893D99">
                <wp:simplePos x="0" y="0"/>
                <wp:positionH relativeFrom="column">
                  <wp:posOffset>-150074</wp:posOffset>
                </wp:positionH>
                <wp:positionV relativeFrom="paragraph">
                  <wp:posOffset>16469</wp:posOffset>
                </wp:positionV>
                <wp:extent cx="6513899" cy="2237740"/>
                <wp:effectExtent l="0" t="0" r="1270" b="0"/>
                <wp:wrapNone/>
                <wp:docPr id="17" name="Groupe 17"/>
                <wp:cNvGraphicFramePr/>
                <a:graphic xmlns:a="http://schemas.openxmlformats.org/drawingml/2006/main">
                  <a:graphicData uri="http://schemas.microsoft.com/office/word/2010/wordprocessingGroup">
                    <wpg:wgp>
                      <wpg:cNvGrpSpPr/>
                      <wpg:grpSpPr>
                        <a:xfrm>
                          <a:off x="0" y="0"/>
                          <a:ext cx="6513899" cy="2237740"/>
                          <a:chOff x="-58" y="0"/>
                          <a:chExt cx="6514166" cy="2237740"/>
                        </a:xfrm>
                      </wpg:grpSpPr>
                      <wps:wsp>
                        <wps:cNvPr id="108" name="Connecteur droit avec flèche 108"/>
                        <wps:cNvCnPr/>
                        <wps:spPr>
                          <a:xfrm>
                            <a:off x="4503762" y="559558"/>
                            <a:ext cx="997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Connecteur droit avec flèche 109"/>
                        <wps:cNvCnPr/>
                        <wps:spPr>
                          <a:xfrm>
                            <a:off x="4517410" y="1037230"/>
                            <a:ext cx="9975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Zone de texte 110"/>
                        <wps:cNvSpPr txBox="1"/>
                        <wps:spPr>
                          <a:xfrm>
                            <a:off x="-58" y="68239"/>
                            <a:ext cx="1785291" cy="4913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Pr="00C46B6B" w:rsidRDefault="00ED18CC">
                              <w:r>
                                <w:t xml:space="preserve">Commandes </w:t>
                              </w:r>
                              <w:ins w:id="166" w:author="EPR_Consultant07" w:date="2014-03-19T13:03:00Z">
                                <w:r>
                                  <w:t>externes</w:t>
                                </w:r>
                              </w:ins>
                              <w:ins w:id="167" w:author="EPR_Consultant07" w:date="2014-03-19T13:27:00Z">
                                <w:r w:rsidR="00527B2B">
                                  <w:t xml:space="preserve"> (origines multiples)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Connecteur droit avec flèche 111"/>
                        <wps:cNvCnPr/>
                        <wps:spPr>
                          <a:xfrm>
                            <a:off x="357277" y="1198662"/>
                            <a:ext cx="12941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Zone de texte 112"/>
                        <wps:cNvSpPr txBox="1"/>
                        <wps:spPr>
                          <a:xfrm>
                            <a:off x="357277" y="688596"/>
                            <a:ext cx="1257935" cy="462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Pr="00C46B6B" w:rsidRDefault="00ED18CC">
                              <w:r>
                                <w:t>Informations 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Zone de texte 113"/>
                        <wps:cNvSpPr txBox="1"/>
                        <wps:spPr>
                          <a:xfrm>
                            <a:off x="4722042" y="136477"/>
                            <a:ext cx="1483995" cy="368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Pr="00C46B6B" w:rsidRDefault="00ED18CC">
                              <w:r>
                                <w:t>Données à afficher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Zone de texte 114"/>
                        <wps:cNvSpPr txBox="1"/>
                        <wps:spPr>
                          <a:xfrm>
                            <a:off x="4757063" y="688596"/>
                            <a:ext cx="1757045" cy="2667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Pr="00C46B6B" w:rsidRDefault="00ED18CC">
                              <w:r>
                                <w:t>Commandes véhicule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Zone de texte 115"/>
                        <wps:cNvSpPr txBox="1"/>
                        <wps:spPr>
                          <a:xfrm>
                            <a:off x="1651278" y="2060575"/>
                            <a:ext cx="2849997" cy="177165"/>
                          </a:xfrm>
                          <a:prstGeom prst="rect">
                            <a:avLst/>
                          </a:prstGeom>
                          <a:solidFill>
                            <a:prstClr val="white"/>
                          </a:solidFill>
                          <a:ln>
                            <a:noFill/>
                          </a:ln>
                          <a:effectLst/>
                        </wps:spPr>
                        <wps:txbx>
                          <w:txbxContent>
                            <w:p w:rsidR="00ED18CC" w:rsidRPr="00C84F0B" w:rsidRDefault="00ED18CC" w:rsidP="00C46B6B">
                              <w:pPr>
                                <w:pStyle w:val="Lgende"/>
                                <w:rPr>
                                  <w:b w:val="0"/>
                                  <w:i/>
                                  <w:noProof/>
                                  <w:szCs w:val="24"/>
                                  <w:u w:val="single"/>
                                  <w:rPrChange w:id="168" w:author="EPR_Consultant07" w:date="2014-03-19T14:39:00Z">
                                    <w:rPr>
                                      <w:noProof/>
                                      <w:szCs w:val="24"/>
                                    </w:rPr>
                                  </w:rPrChange>
                                </w:rPr>
                              </w:pPr>
                              <w:r w:rsidRPr="00C84F0B">
                                <w:rPr>
                                  <w:b w:val="0"/>
                                  <w:i/>
                                  <w:u w:val="single"/>
                                  <w:rPrChange w:id="169" w:author="EPR_Consultant07" w:date="2014-03-19T14:39:00Z">
                                    <w:rPr/>
                                  </w:rPrChange>
                                </w:rPr>
                                <w:t xml:space="preserve">Figure 1 : Modèle A0 </w:t>
                              </w:r>
                              <w:del w:id="170" w:author="EPR_Consultant07" w:date="2014-03-19T14:40:00Z">
                                <w:r w:rsidRPr="00C84F0B" w:rsidDel="00C84F0B">
                                  <w:rPr>
                                    <w:b w:val="0"/>
                                    <w:i/>
                                    <w:u w:val="single"/>
                                    <w:rPrChange w:id="171" w:author="EPR_Consultant07" w:date="2014-03-19T14:39:00Z">
                                      <w:rPr/>
                                    </w:rPrChange>
                                  </w:rPr>
                                  <w:delText xml:space="preserve">du </w:delText>
                                </w:r>
                              </w:del>
                              <w:del w:id="172" w:author="EPR_Consultant07" w:date="2014-03-19T14:41:00Z">
                                <w:r w:rsidRPr="00C84F0B" w:rsidDel="00C84F0B">
                                  <w:rPr>
                                    <w:b w:val="0"/>
                                    <w:i/>
                                    <w:u w:val="single"/>
                                    <w:rPrChange w:id="173" w:author="EPR_Consultant07" w:date="2014-03-19T14:39:00Z">
                                      <w:rPr/>
                                    </w:rPrChange>
                                  </w:rPr>
                                  <w:delText>projet</w:delText>
                                </w:r>
                              </w:del>
                              <w:ins w:id="174" w:author="EPR_Consultant07" w:date="2014-03-19T14:41:00Z">
                                <w:r w:rsidR="00C84F0B">
                                  <w:rPr>
                                    <w:b w:val="0"/>
                                    <w:i/>
                                    <w:u w:val="single"/>
                                  </w:rPr>
                                  <w:t>(</w:t>
                                </w:r>
                                <w:r w:rsidR="00C84F0B" w:rsidRPr="009371FF">
                                  <w:rPr>
                                    <w:b w:val="0"/>
                                    <w:i/>
                                    <w:u w:val="single"/>
                                  </w:rPr>
                                  <w:t>projet</w:t>
                                </w:r>
                              </w:ins>
                              <w:r w:rsidRPr="00C84F0B">
                                <w:rPr>
                                  <w:b w:val="0"/>
                                  <w:i/>
                                  <w:u w:val="single"/>
                                  <w:rPrChange w:id="175" w:author="EPR_Consultant07" w:date="2014-03-19T14:39:00Z">
                                    <w:rPr/>
                                  </w:rPrChange>
                                </w:rPr>
                                <w:t xml:space="preserve"> </w:t>
                              </w:r>
                              <w:del w:id="176" w:author="EPR_Consultant07" w:date="2014-03-19T14:41:00Z">
                                <w:r w:rsidRPr="00C84F0B" w:rsidDel="00C84F0B">
                                  <w:rPr>
                                    <w:b w:val="0"/>
                                    <w:i/>
                                    <w:u w:val="single"/>
                                    <w:rPrChange w:id="177" w:author="EPR_Consultant07" w:date="2014-03-19T14:39:00Z">
                                      <w:rPr/>
                                    </w:rPrChange>
                                  </w:rPr>
                                  <w:delText>RADOME</w:delText>
                                </w:r>
                              </w:del>
                              <w:ins w:id="178" w:author="EPR_Consultant07" w:date="2014-03-19T14:41:00Z">
                                <w:r w:rsidR="00C84F0B" w:rsidRPr="009371FF">
                                  <w:rPr>
                                    <w:b w:val="0"/>
                                    <w:i/>
                                    <w:u w:val="single"/>
                                  </w:rPr>
                                  <w:t>RADOME</w:t>
                                </w:r>
                                <w:r w:rsidR="00C84F0B">
                                  <w:rPr>
                                    <w:b w:val="0"/>
                                    <w:i/>
                                    <w:u w:val="single"/>
                                  </w:rPr>
                                  <w: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06" name="Rectangle à coins arrondis 106"/>
                        <wps:cNvSpPr/>
                        <wps:spPr>
                          <a:xfrm>
                            <a:off x="1651363" y="0"/>
                            <a:ext cx="2850078" cy="1911927"/>
                          </a:xfrm>
                          <a:prstGeom prst="roundRect">
                            <a:avLst>
                              <a:gd name="adj" fmla="val 29582"/>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C46B6B" w:rsidRDefault="00ED18CC" w:rsidP="00527B2B">
                              <w:pPr>
                                <w:jc w:val="cente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Change w:id="179" w:author="EPR_Consultant07" w:date="2014-03-19T13:27:00Z">
                                  <w:pPr/>
                                </w:pPrChange>
                              </w:pPr>
                              <w:del w:id="180" w:author="EPR_Consultant07" w:date="2014-03-19T13:25:00Z">
                                <w:r w:rsidDel="00ED18CC">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delText>Traiter</w:delText>
                                </w:r>
                              </w:del>
                              <w:ins w:id="181" w:author="EPR_Consultant07" w:date="2014-03-19T13:25: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Analyser</w:t>
                                </w:r>
                              </w:ins>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Afficher</w:t>
                              </w:r>
                              <w:ins w:id="182" w:author="EPR_Consultant07" w:date="2014-03-19T13:24: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ins>
                              <w:ins w:id="183" w:author="EPR_Consultant07" w:date="2014-03-19T13:25: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Exécuter</w:t>
                                </w:r>
                              </w:ins>
                              <w:ins w:id="184" w:author="EPR_Consultant07" w:date="2014-03-19T13:24: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Connecteur droit avec flèche 107"/>
                        <wps:cNvCnPr/>
                        <wps:spPr>
                          <a:xfrm>
                            <a:off x="450377" y="559558"/>
                            <a:ext cx="11988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e 17" o:spid="_x0000_s1026" style="position:absolute;left:0;text-align:left;margin-left:-11.8pt;margin-top:1.3pt;width:512.9pt;height:176.2pt;z-index:251736576;mso-width-relative:margin" coordorigin="" coordsize="65141,2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">
                <v:shapetype id="_x0000_t32" coordsize="21600,21600" o:spt="32" o:oned="t" path="m,l21600,21600e" filled="f">
                  <v:path arrowok="t" fillok="f" o:connecttype="none"/>
                  <o:lock v:ext="edit" shapetype="t"/>
                </v:shapetype>
                <v:shape id="Connecteur droit avec flèche 108" o:spid="_x0000_s1027" type="#_x0000_t32" style="position:absolute;left:45037;top:5595;width:9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wzHMQAAADcAAAADwAAAGRycy9kb3ducmV2LnhtbESPT2vCQBDF7wW/wzIFb3VTJSWkriJC&#10;aK/+A72N2TEJzc6G7Ebjt+8cCr3N8N6895vlenStulMfGs8G3mcJKOLS24YrA8dD8ZaBChHZYuuZ&#10;DDwpwHo1eVlibv2Dd3Tfx0pJCIccDdQxdrnWoazJYZj5jli0m+8dRln7StseHxLuWj1Pkg/tsGFp&#10;qLGjbU3lz35wBha36/iVxY3OirPfDkOapqfiYsz0ddx8goo0xn/z3/W3FfxE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jDMcxAAAANwAAAAPAAAAAAAAAAAA&#10;AAAAAKECAABkcnMvZG93bnJldi54bWxQSwUGAAAAAAQABAD5AAAAkgMAAAAA&#10;" strokecolor="#4579b8 [3044]">
                  <v:stroke endarrow="open"/>
                </v:shape>
                <v:shape id="Connecteur droit avec flèche 109" o:spid="_x0000_s1028" type="#_x0000_t32" style="position:absolute;left:45174;top:10372;width:9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Zone de texte 110" o:spid="_x0000_s1029" type="#_x0000_t202" style="position:absolute;top:682;width:17852;height:4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ED18CC" w:rsidRPr="00C46B6B" w:rsidRDefault="00ED18CC">
                        <w:r>
                          <w:t xml:space="preserve">Commandes </w:t>
                        </w:r>
                        <w:ins w:id="185" w:author="EPR_Consultant07" w:date="2014-03-19T13:03:00Z">
                          <w:r>
                            <w:t>externes</w:t>
                          </w:r>
                        </w:ins>
                        <w:ins w:id="186" w:author="EPR_Consultant07" w:date="2014-03-19T13:27:00Z">
                          <w:r w:rsidR="00527B2B">
                            <w:t xml:space="preserve"> (origines multiples)</w:t>
                          </w:r>
                        </w:ins>
                      </w:p>
                    </w:txbxContent>
                  </v:textbox>
                </v:shape>
                <v:shape id="Connecteur droit avec flèche 111" o:spid="_x0000_s1030" type="#_x0000_t32" style="position:absolute;left:3572;top:11986;width:129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MXMIAAADcAAAADwAAAGRycy9kb3ducmV2LnhtbERPTWuDQBC9F/oflink1qwmWMRmIxKQ&#10;5FrbQnObuBOVurPirtH8+26h0Ns83ufs8sX04kaj6ywriNcRCOLa6o4bBR/v5XMKwnlkjb1lUnAn&#10;B/n+8WGHmbYzv9Gt8o0IIewyVNB6P2RSurolg25tB+LAXe1o0Ac4NlKPOIdw08tNFL1Igx2HhhYH&#10;OrRUf1eTUbC9XpZj6guZll/2ME1JknyWZ6VWT0vxCsLT4v/Ff+6TDvPjGH6fC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8MXMIAAADcAAAADwAAAAAAAAAAAAAA&#10;AAChAgAAZHJzL2Rvd25yZXYueG1sUEsFBgAAAAAEAAQA+QAAAJADAAAAAA==&#10;" strokecolor="#4579b8 [3044]">
                  <v:stroke endarrow="open"/>
                </v:shape>
                <v:shape id="Zone de texte 112" o:spid="_x0000_s1031" type="#_x0000_t202" style="position:absolute;left:3572;top:6885;width:12580;height: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rsidR="00ED18CC" w:rsidRPr="00C46B6B" w:rsidRDefault="00ED18CC">
                        <w:r>
                          <w:t>Informations Capteurs</w:t>
                        </w:r>
                      </w:p>
                    </w:txbxContent>
                  </v:textbox>
                </v:shape>
                <v:shape id="Zone de texte 113" o:spid="_x0000_s1032" type="#_x0000_t202" style="position:absolute;left:47220;top:1364;width:14840;height:3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3VMQA&#10;AADcAAAADwAAAGRycy9kb3ducmV2LnhtbERPS2vCQBC+C/6HZYReRDc2tJXoKqX0Id402uJtyI5J&#10;MDsbstsk/fduQfA2H99zluveVKKlxpWWFcymEQjizOqScwWH9GMyB+E8ssbKMin4Iwfr1XCwxETb&#10;jnfU7n0uQgi7BBUU3teJlC4ryKCb2po4cGfbGPQBNrnUDXYh3FTyMY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7N1TEAAAA3AAAAA8AAAAAAAAAAAAAAAAAmAIAAGRycy9k&#10;b3ducmV2LnhtbFBLBQYAAAAABAAEAPUAAACJAwAAAAA=&#10;" fillcolor="white [3201]" stroked="f" strokeweight=".5pt">
                  <v:textbox>
                    <w:txbxContent>
                      <w:p w:rsidR="00ED18CC" w:rsidRPr="00C46B6B" w:rsidRDefault="00ED18CC">
                        <w:r>
                          <w:t>Données à afficher</w:t>
                        </w:r>
                      </w:p>
                    </w:txbxContent>
                  </v:textbox>
                </v:shape>
                <v:shape id="Zone de texte 114" o:spid="_x0000_s1033" type="#_x0000_t202" style="position:absolute;left:47570;top:6885;width:17571;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ED18CC" w:rsidRPr="00C46B6B" w:rsidRDefault="00ED18CC">
                        <w:r>
                          <w:t>Commandes véhicule</w:t>
                        </w:r>
                      </w:p>
                    </w:txbxContent>
                  </v:textbox>
                </v:shape>
                <v:shape id="Zone de texte 115" o:spid="_x0000_s1034" type="#_x0000_t202" style="position:absolute;left:16512;top:20605;width:28500;height:1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gcM8QA&#10;AADcAAAADwAAAGRycy9kb3ducmV2LnhtbERPTWsCMRC9C/0PYQq9iGatVmQ1ikgLthfp1ou3YTNu&#10;VjeTJcnq9t83hUJv83ifs9r0thE38qF2rGAyzkAQl07XXCk4fr2NFiBCRNbYOCYF3xRgs34YrDDX&#10;7s6fdCtiJVIIhxwVmBjbXMpQGrIYxq4lTtzZeYsxQV9J7fGewm0jn7NsLi3WnBoMtrQzVF6Lzio4&#10;zE4HM+zOrx/b2dS/H7vd/FIVSj099tsliEh9/Bf/ufc6zZ+8wO8z6Q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YHDPEAAAA3AAAAA8AAAAAAAAAAAAAAAAAmAIAAGRycy9k&#10;b3ducmV2LnhtbFBLBQYAAAAABAAEAPUAAACJAwAAAAA=&#10;" stroked="f">
                  <v:textbox style="mso-fit-shape-to-text:t" inset="0,0,0,0">
                    <w:txbxContent>
                      <w:p w:rsidR="00ED18CC" w:rsidRPr="00C84F0B" w:rsidRDefault="00ED18CC" w:rsidP="00C46B6B">
                        <w:pPr>
                          <w:pStyle w:val="Lgende"/>
                          <w:rPr>
                            <w:b w:val="0"/>
                            <w:i/>
                            <w:noProof/>
                            <w:szCs w:val="24"/>
                            <w:u w:val="single"/>
                            <w:rPrChange w:id="187" w:author="EPR_Consultant07" w:date="2014-03-19T14:39:00Z">
                              <w:rPr>
                                <w:noProof/>
                                <w:szCs w:val="24"/>
                              </w:rPr>
                            </w:rPrChange>
                          </w:rPr>
                        </w:pPr>
                        <w:r w:rsidRPr="00C84F0B">
                          <w:rPr>
                            <w:b w:val="0"/>
                            <w:i/>
                            <w:u w:val="single"/>
                            <w:rPrChange w:id="188" w:author="EPR_Consultant07" w:date="2014-03-19T14:39:00Z">
                              <w:rPr/>
                            </w:rPrChange>
                          </w:rPr>
                          <w:t xml:space="preserve">Figure 1 : Modèle A0 </w:t>
                        </w:r>
                        <w:del w:id="189" w:author="EPR_Consultant07" w:date="2014-03-19T14:40:00Z">
                          <w:r w:rsidRPr="00C84F0B" w:rsidDel="00C84F0B">
                            <w:rPr>
                              <w:b w:val="0"/>
                              <w:i/>
                              <w:u w:val="single"/>
                              <w:rPrChange w:id="190" w:author="EPR_Consultant07" w:date="2014-03-19T14:39:00Z">
                                <w:rPr/>
                              </w:rPrChange>
                            </w:rPr>
                            <w:delText xml:space="preserve">du </w:delText>
                          </w:r>
                        </w:del>
                        <w:del w:id="191" w:author="EPR_Consultant07" w:date="2014-03-19T14:41:00Z">
                          <w:r w:rsidRPr="00C84F0B" w:rsidDel="00C84F0B">
                            <w:rPr>
                              <w:b w:val="0"/>
                              <w:i/>
                              <w:u w:val="single"/>
                              <w:rPrChange w:id="192" w:author="EPR_Consultant07" w:date="2014-03-19T14:39:00Z">
                                <w:rPr/>
                              </w:rPrChange>
                            </w:rPr>
                            <w:delText>projet</w:delText>
                          </w:r>
                        </w:del>
                        <w:ins w:id="193" w:author="EPR_Consultant07" w:date="2014-03-19T14:41:00Z">
                          <w:r w:rsidR="00C84F0B">
                            <w:rPr>
                              <w:b w:val="0"/>
                              <w:i/>
                              <w:u w:val="single"/>
                            </w:rPr>
                            <w:t>(</w:t>
                          </w:r>
                          <w:r w:rsidR="00C84F0B" w:rsidRPr="009371FF">
                            <w:rPr>
                              <w:b w:val="0"/>
                              <w:i/>
                              <w:u w:val="single"/>
                            </w:rPr>
                            <w:t>projet</w:t>
                          </w:r>
                        </w:ins>
                        <w:r w:rsidRPr="00C84F0B">
                          <w:rPr>
                            <w:b w:val="0"/>
                            <w:i/>
                            <w:u w:val="single"/>
                            <w:rPrChange w:id="194" w:author="EPR_Consultant07" w:date="2014-03-19T14:39:00Z">
                              <w:rPr/>
                            </w:rPrChange>
                          </w:rPr>
                          <w:t xml:space="preserve"> </w:t>
                        </w:r>
                        <w:del w:id="195" w:author="EPR_Consultant07" w:date="2014-03-19T14:41:00Z">
                          <w:r w:rsidRPr="00C84F0B" w:rsidDel="00C84F0B">
                            <w:rPr>
                              <w:b w:val="0"/>
                              <w:i/>
                              <w:u w:val="single"/>
                              <w:rPrChange w:id="196" w:author="EPR_Consultant07" w:date="2014-03-19T14:39:00Z">
                                <w:rPr/>
                              </w:rPrChange>
                            </w:rPr>
                            <w:delText>RADOME</w:delText>
                          </w:r>
                        </w:del>
                        <w:ins w:id="197" w:author="EPR_Consultant07" w:date="2014-03-19T14:41:00Z">
                          <w:r w:rsidR="00C84F0B" w:rsidRPr="009371FF">
                            <w:rPr>
                              <w:b w:val="0"/>
                              <w:i/>
                              <w:u w:val="single"/>
                            </w:rPr>
                            <w:t>RADOME</w:t>
                          </w:r>
                          <w:r w:rsidR="00C84F0B">
                            <w:rPr>
                              <w:b w:val="0"/>
                              <w:i/>
                              <w:u w:val="single"/>
                            </w:rPr>
                            <w:t>)</w:t>
                          </w:r>
                        </w:ins>
                      </w:p>
                    </w:txbxContent>
                  </v:textbox>
                </v:shape>
                <v:roundrect id="Rectangle à coins arrondis 106" o:spid="_x0000_s1035" style="position:absolute;left:16513;width:28501;height:19119;visibility:visible;mso-wrap-style:square;v-text-anchor:middle" arcsize="1938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A4sIA&#10;AADcAAAADwAAAGRycy9kb3ducmV2LnhtbERPO2vDMBDeA/0P4gpdQiOlQwiuFZMGAqVDaNMOHQ/r&#10;/MDWyViyo/z7KFDodh/f8/Ii2l7MNPrWsYb1SoEgLp1pudbw83183oLwAdlg75g0XMlDsXtY5JgZ&#10;d+Evms+hFimEfYYamhCGTEpfNmTRr9xAnLjKjRZDgmMtzYiXFG57+aLURlpsOTU0ONChobI7T1bD&#10;wNFF1VZU/n7U++5zeTq+TUutnx7j/hVEoBj+xX/ud5Pmqw3cn0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3wDiwgAAANwAAAAPAAAAAAAAAAAAAAAAAJgCAABkcnMvZG93&#10;bnJldi54bWxQSwUGAAAAAAQABAD1AAAAhwMAAAAA&#10;" fillcolor="white [3212]" strokecolor="#243f60 [1604]" strokeweight="2pt">
                  <v:textbox>
                    <w:txbxContent>
                      <w:p w:rsidR="00ED18CC" w:rsidRPr="00C46B6B" w:rsidRDefault="00ED18CC" w:rsidP="00527B2B">
                        <w:pPr>
                          <w:jc w:val="cente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Change w:id="198" w:author="EPR_Consultant07" w:date="2014-03-19T13:27:00Z">
                            <w:pPr/>
                          </w:pPrChange>
                        </w:pPr>
                        <w:del w:id="199" w:author="EPR_Consultant07" w:date="2014-03-19T13:25:00Z">
                          <w:r w:rsidDel="00ED18CC">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delText>Traiter</w:delText>
                          </w:r>
                        </w:del>
                        <w:ins w:id="200" w:author="EPR_Consultant07" w:date="2014-03-19T13:25: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Analyser</w:t>
                          </w:r>
                        </w:ins>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Afficher</w:t>
                        </w:r>
                        <w:ins w:id="201" w:author="EPR_Consultant07" w:date="2014-03-19T13:24: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ins>
                        <w:ins w:id="202" w:author="EPR_Consultant07" w:date="2014-03-19T13:25: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Exécuter</w:t>
                          </w:r>
                        </w:ins>
                        <w:ins w:id="203" w:author="EPR_Consultant07" w:date="2014-03-19T13:24:00Z">
                          <w:r>
                            <w:rPr>
                              <w:b/>
                              <w:color w:val="F79646" w:themeColor="accent6"/>
                              <w:sz w:val="44"/>
                              <w:szCs w:val="4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ins>
                      </w:p>
                    </w:txbxContent>
                  </v:textbox>
                </v:roundrect>
                <v:shape id="Connecteur droit avec flèche 107" o:spid="_x0000_s1036" type="#_x0000_t32" style="position:absolute;left:4503;top:5595;width:119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v:shape>
              </v:group>
            </w:pict>
          </mc:Fallback>
        </mc:AlternateContent>
      </w:r>
    </w:p>
    <w:p w:rsidR="00F11290" w:rsidRPr="006C2888" w:rsidRDefault="00F11290" w:rsidP="00144061"/>
    <w:p w:rsidR="00F11290" w:rsidRPr="006C2888" w:rsidRDefault="00F11290" w:rsidP="00144061"/>
    <w:p w:rsidR="00F11290" w:rsidRPr="006C2888" w:rsidRDefault="00F11290" w:rsidP="00144061"/>
    <w:p w:rsidR="00F11290" w:rsidRPr="006C2888" w:rsidRDefault="00F11290" w:rsidP="00144061"/>
    <w:p w:rsidR="00F11290" w:rsidRPr="006C2888" w:rsidRDefault="00F11290" w:rsidP="00144061"/>
    <w:p w:rsidR="00F11290" w:rsidRPr="006C2888" w:rsidRDefault="00527B2B" w:rsidP="00144061">
      <w:ins w:id="204" w:author="EPR_Consultant07" w:date="2014-03-19T13:29:00Z">
        <w:r w:rsidRPr="00527B2B">
          <mc:AlternateContent>
            <mc:Choice Requires="wps">
              <w:drawing>
                <wp:anchor distT="0" distB="0" distL="114300" distR="114300" simplePos="0" relativeHeight="251846144" behindDoc="0" locked="0" layoutInCell="1" allowOverlap="1" wp14:anchorId="2952E30C" wp14:editId="6BDD08AA">
                  <wp:simplePos x="0" y="0"/>
                  <wp:positionH relativeFrom="column">
                    <wp:posOffset>4649670</wp:posOffset>
                  </wp:positionH>
                  <wp:positionV relativeFrom="paragraph">
                    <wp:posOffset>75243</wp:posOffset>
                  </wp:positionV>
                  <wp:extent cx="1756410" cy="2667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75641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7B2B" w:rsidRPr="00C46B6B" w:rsidRDefault="00527B2B" w:rsidP="00527B2B">
                              <w:del w:id="205" w:author="EPR_Consultant07" w:date="2014-03-19T13:30:00Z">
                                <w:r w:rsidDel="00527B2B">
                                  <w:delText xml:space="preserve">Commandes </w:delText>
                                </w:r>
                              </w:del>
                              <w:ins w:id="206" w:author="EPR_Consultant07" w:date="2014-03-19T13:30:00Z">
                                <w:r>
                                  <w:t>Applicatif à</w:t>
                                </w:r>
                              </w:ins>
                              <w:del w:id="207" w:author="EPR_Consultant07" w:date="2014-03-19T13:30:00Z">
                                <w:r w:rsidDel="00527B2B">
                                  <w:delText>véhicule</w:delText>
                                </w:r>
                              </w:del>
                              <w:ins w:id="208" w:author="EPR_Consultant07" w:date="2014-03-19T13:30:00Z">
                                <w:r>
                                  <w:t xml:space="preserve"> </w:t>
                                </w:r>
                              </w:ins>
                              <w:ins w:id="209" w:author="EPR_Consultant07" w:date="2014-03-19T13:31:00Z">
                                <w:r>
                                  <w:t>exécuter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 o:spid="_x0000_s1037" type="#_x0000_t202" style="position:absolute;left:0;text-align:left;margin-left:366.1pt;margin-top:5.9pt;width:138.3pt;height:21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" fillcolor="white [3201]" stroked="f" strokeweight=".5pt">
                  <v:textbox>
                    <w:txbxContent>
                      <w:p w:rsidR="00527B2B" w:rsidRPr="00C46B6B" w:rsidRDefault="00527B2B" w:rsidP="00527B2B">
                        <w:del w:id="210" w:author="EPR_Consultant07" w:date="2014-03-19T13:30:00Z">
                          <w:r w:rsidDel="00527B2B">
                            <w:delText xml:space="preserve">Commandes </w:delText>
                          </w:r>
                        </w:del>
                        <w:ins w:id="211" w:author="EPR_Consultant07" w:date="2014-03-19T13:30:00Z">
                          <w:r>
                            <w:t>Applicatif à</w:t>
                          </w:r>
                        </w:ins>
                        <w:del w:id="212" w:author="EPR_Consultant07" w:date="2014-03-19T13:30:00Z">
                          <w:r w:rsidDel="00527B2B">
                            <w:delText>véhicule</w:delText>
                          </w:r>
                        </w:del>
                        <w:ins w:id="213" w:author="EPR_Consultant07" w:date="2014-03-19T13:30:00Z">
                          <w:r>
                            <w:t xml:space="preserve"> </w:t>
                          </w:r>
                        </w:ins>
                        <w:ins w:id="214" w:author="EPR_Consultant07" w:date="2014-03-19T13:31:00Z">
                          <w:r>
                            <w:t>exécuter</w:t>
                          </w:r>
                        </w:ins>
                      </w:p>
                    </w:txbxContent>
                  </v:textbox>
                </v:shape>
              </w:pict>
            </mc:Fallback>
          </mc:AlternateContent>
        </w:r>
      </w:ins>
    </w:p>
    <w:p w:rsidR="00F11290" w:rsidRPr="006C2888" w:rsidRDefault="00F11290" w:rsidP="00144061"/>
    <w:p w:rsidR="00F11290" w:rsidRPr="006C2888" w:rsidRDefault="00527B2B" w:rsidP="00144061">
      <w:ins w:id="215" w:author="EPR_Consultant07" w:date="2014-03-19T13:29:00Z">
        <w:r w:rsidRPr="00527B2B">
          <mc:AlternateContent>
            <mc:Choice Requires="wps">
              <w:drawing>
                <wp:anchor distT="0" distB="0" distL="114300" distR="114300" simplePos="0" relativeHeight="251845120" behindDoc="0" locked="0" layoutInCell="1" allowOverlap="1" wp14:anchorId="0C5888D7" wp14:editId="3B8646B2">
                  <wp:simplePos x="0" y="0"/>
                  <wp:positionH relativeFrom="column">
                    <wp:posOffset>4409640</wp:posOffset>
                  </wp:positionH>
                  <wp:positionV relativeFrom="paragraph">
                    <wp:posOffset>70163</wp:posOffset>
                  </wp:positionV>
                  <wp:extent cx="997533" cy="0"/>
                  <wp:effectExtent l="0" t="76200" r="12700" b="114300"/>
                  <wp:wrapNone/>
                  <wp:docPr id="19" name="Connecteur droit avec flèche 19"/>
                  <wp:cNvGraphicFramePr/>
                  <a:graphic xmlns:a="http://schemas.openxmlformats.org/drawingml/2006/main">
                    <a:graphicData uri="http://schemas.microsoft.com/office/word/2010/wordprocessingShape">
                      <wps:wsp>
                        <wps:cNvCnPr/>
                        <wps:spPr>
                          <a:xfrm>
                            <a:off x="0" y="0"/>
                            <a:ext cx="9975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347.2pt;margin-top:5.5pt;width:78.55pt;height:0;z-index:25184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" strokecolor="#4579b8 [3044]">
                  <v:stroke endarrow="open"/>
                </v:shape>
              </w:pict>
            </mc:Fallback>
          </mc:AlternateContent>
        </w:r>
      </w:ins>
    </w:p>
    <w:p w:rsidR="00F11290" w:rsidRPr="006C2888" w:rsidRDefault="00F11290" w:rsidP="00144061"/>
    <w:p w:rsidR="00F11290" w:rsidRPr="006C2888" w:rsidRDefault="00F11290" w:rsidP="00144061"/>
    <w:p w:rsidR="00F11290" w:rsidRPr="006C2888" w:rsidRDefault="00F11290" w:rsidP="00144061"/>
    <w:p w:rsidR="00F11290" w:rsidRPr="006C2888" w:rsidRDefault="00F11290" w:rsidP="00F11290">
      <w:pPr>
        <w:pStyle w:val="Titre2"/>
      </w:pPr>
      <w:bookmarkStart w:id="216" w:name="_Toc383008251"/>
      <w:r w:rsidRPr="006C2888">
        <w:t>Modèle de fonctionnement A1 :</w:t>
      </w:r>
      <w:bookmarkEnd w:id="216"/>
    </w:p>
    <w:p w:rsidR="00F11290" w:rsidRPr="006C2888" w:rsidRDefault="00F11290" w:rsidP="00F11290">
      <w:pPr>
        <w:pStyle w:val="Paragraphedeliste"/>
        <w:ind w:left="1080"/>
      </w:pPr>
    </w:p>
    <w:p w:rsidR="00F11290" w:rsidRPr="006C2888" w:rsidRDefault="008B2E71" w:rsidP="00F11290">
      <w:pPr>
        <w:pStyle w:val="Paragraphedeliste"/>
        <w:ind w:left="1080"/>
      </w:pPr>
      <w:r w:rsidRPr="006C2888">
        <w:rPr>
          <w:noProof/>
          <w:lang w:eastAsia="fr-FR" w:bidi="ar-SA"/>
        </w:rPr>
        <mc:AlternateContent>
          <mc:Choice Requires="wps">
            <w:drawing>
              <wp:anchor distT="0" distB="0" distL="114300" distR="114300" simplePos="0" relativeHeight="251768320" behindDoc="0" locked="0" layoutInCell="1" allowOverlap="1" wp14:anchorId="4E74F9F7" wp14:editId="78A65650">
                <wp:simplePos x="0" y="0"/>
                <wp:positionH relativeFrom="column">
                  <wp:posOffset>-515620</wp:posOffset>
                </wp:positionH>
                <wp:positionV relativeFrom="paragraph">
                  <wp:posOffset>15240</wp:posOffset>
                </wp:positionV>
                <wp:extent cx="4653280" cy="4353560"/>
                <wp:effectExtent l="0" t="0" r="13970" b="27940"/>
                <wp:wrapNone/>
                <wp:docPr id="116" name="Rectangle 116"/>
                <wp:cNvGraphicFramePr/>
                <a:graphic xmlns:a="http://schemas.openxmlformats.org/drawingml/2006/main">
                  <a:graphicData uri="http://schemas.microsoft.com/office/word/2010/wordprocessingShape">
                    <wps:wsp>
                      <wps:cNvSpPr/>
                      <wps:spPr>
                        <a:xfrm>
                          <a:off x="0" y="0"/>
                          <a:ext cx="4653280" cy="4353560"/>
                        </a:xfrm>
                        <a:prstGeom prst="rect">
                          <a:avLst/>
                        </a:prstGeom>
                        <a:noFill/>
                        <a:ln>
                          <a:solidFill>
                            <a:srgbClr val="C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26" style="position:absolute;margin-left:-40.6pt;margin-top:1.2pt;width:366.4pt;height:342.8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" filled="f" strokecolor="#c00000" strokeweight="2pt">
                <v:stroke dashstyle="dash"/>
              </v:rect>
            </w:pict>
          </mc:Fallback>
        </mc:AlternateContent>
      </w:r>
      <w:r w:rsidRPr="008B2E71">
        <w:rPr>
          <w:noProof/>
          <w:color w:val="00B050"/>
          <w:lang w:eastAsia="fr-FR" w:bidi="ar-SA"/>
          <w:rPrChange w:id="217" w:author="EPR_Consultant07" w:date="2014-03-19T14:07:00Z">
            <w:rPr>
              <w:noProof/>
              <w:lang w:eastAsia="fr-FR" w:bidi="ar-SA"/>
            </w:rPr>
          </w:rPrChange>
        </w:rPr>
        <mc:AlternateContent>
          <mc:Choice Requires="wps">
            <w:drawing>
              <wp:anchor distT="0" distB="0" distL="114300" distR="114300" simplePos="0" relativeHeight="251769344" behindDoc="0" locked="0" layoutInCell="1" allowOverlap="1" wp14:anchorId="0A3451C9" wp14:editId="143236F5">
                <wp:simplePos x="0" y="0"/>
                <wp:positionH relativeFrom="column">
                  <wp:posOffset>4138513</wp:posOffset>
                </wp:positionH>
                <wp:positionV relativeFrom="paragraph">
                  <wp:posOffset>15411</wp:posOffset>
                </wp:positionV>
                <wp:extent cx="2387970" cy="4353560"/>
                <wp:effectExtent l="0" t="0" r="12700" b="27940"/>
                <wp:wrapNone/>
                <wp:docPr id="117" name="Rectangle 117"/>
                <wp:cNvGraphicFramePr/>
                <a:graphic xmlns:a="http://schemas.openxmlformats.org/drawingml/2006/main">
                  <a:graphicData uri="http://schemas.microsoft.com/office/word/2010/wordprocessingShape">
                    <wps:wsp>
                      <wps:cNvSpPr/>
                      <wps:spPr>
                        <a:xfrm>
                          <a:off x="0" y="0"/>
                          <a:ext cx="2387970" cy="4353560"/>
                        </a:xfrm>
                        <a:prstGeom prst="rect">
                          <a:avLst/>
                        </a:prstGeom>
                        <a:noFill/>
                        <a:ln>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26" style="position:absolute;margin-left:325.85pt;margin-top:1.2pt;width:188.05pt;height:342.8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" filled="f" strokecolor="#00b050" strokeweight="2pt">
                <v:stroke dashstyle="dash"/>
              </v:rect>
            </w:pict>
          </mc:Fallback>
        </mc:AlternateContent>
      </w:r>
      <w:r w:rsidR="00410D7F" w:rsidRPr="006C2888">
        <w:rPr>
          <w:noProof/>
          <w:lang w:eastAsia="fr-FR" w:bidi="ar-SA"/>
        </w:rPr>
        <mc:AlternateContent>
          <mc:Choice Requires="wps">
            <w:drawing>
              <wp:anchor distT="0" distB="0" distL="114300" distR="114300" simplePos="0" relativeHeight="251770368" behindDoc="0" locked="0" layoutInCell="1" allowOverlap="1" wp14:anchorId="65730B8D" wp14:editId="098F030F">
                <wp:simplePos x="0" y="0"/>
                <wp:positionH relativeFrom="column">
                  <wp:posOffset>-470535</wp:posOffset>
                </wp:positionH>
                <wp:positionV relativeFrom="paragraph">
                  <wp:posOffset>76835</wp:posOffset>
                </wp:positionV>
                <wp:extent cx="831215" cy="248920"/>
                <wp:effectExtent l="0" t="0" r="26035" b="17780"/>
                <wp:wrapNone/>
                <wp:docPr id="119" name="Zone de texte 119"/>
                <wp:cNvGraphicFramePr/>
                <a:graphic xmlns:a="http://schemas.openxmlformats.org/drawingml/2006/main">
                  <a:graphicData uri="http://schemas.microsoft.com/office/word/2010/wordprocessingShape">
                    <wps:wsp>
                      <wps:cNvSpPr txBox="1"/>
                      <wps:spPr>
                        <a:xfrm>
                          <a:off x="0" y="0"/>
                          <a:ext cx="831215" cy="248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F11290" w:rsidRDefault="00ED18CC" w:rsidP="00F11290">
                            <w:pPr>
                              <w:rPr>
                                <w:b/>
                                <w:color w:val="C00000"/>
                              </w:rPr>
                            </w:pPr>
                            <w:r w:rsidRPr="00F11290">
                              <w:rPr>
                                <w:b/>
                                <w:color w:val="C00000"/>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19" o:spid="_x0000_s1038" type="#_x0000_t202" style="position:absolute;left:0;text-align:left;margin-left:-37.05pt;margin-top:6.05pt;width:65.45pt;height:19.6pt;z-index:25177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" fillcolor="white [3201]" strokeweight=".5pt">
                <v:textbox>
                  <w:txbxContent>
                    <w:p w:rsidR="00ED18CC" w:rsidRPr="00F11290" w:rsidRDefault="00ED18CC" w:rsidP="00F11290">
                      <w:pPr>
                        <w:rPr>
                          <w:b/>
                          <w:color w:val="C00000"/>
                        </w:rPr>
                      </w:pPr>
                      <w:r w:rsidRPr="00F11290">
                        <w:rPr>
                          <w:b/>
                          <w:color w:val="C00000"/>
                        </w:rPr>
                        <w:t>Serveur</w:t>
                      </w:r>
                    </w:p>
                  </w:txbxContent>
                </v:textbox>
              </v:shape>
            </w:pict>
          </mc:Fallback>
        </mc:AlternateContent>
      </w:r>
    </w:p>
    <w:p w:rsidR="00F11290" w:rsidRPr="006C2888" w:rsidRDefault="00817091" w:rsidP="00F11290">
      <w:pPr>
        <w:pStyle w:val="Paragraphedeliste"/>
        <w:ind w:left="1080"/>
      </w:pPr>
      <w:r w:rsidRPr="006C2888">
        <w:rPr>
          <w:noProof/>
          <w:lang w:eastAsia="fr-FR" w:bidi="ar-SA"/>
        </w:rPr>
        <mc:AlternateContent>
          <mc:Choice Requires="wps">
            <w:drawing>
              <wp:anchor distT="0" distB="0" distL="114300" distR="114300" simplePos="0" relativeHeight="251760128" behindDoc="0" locked="0" layoutInCell="1" allowOverlap="1" wp14:anchorId="292577A9" wp14:editId="1D6C5009">
                <wp:simplePos x="0" y="0"/>
                <wp:positionH relativeFrom="column">
                  <wp:posOffset>6317615</wp:posOffset>
                </wp:positionH>
                <wp:positionV relativeFrom="paragraph">
                  <wp:posOffset>14605</wp:posOffset>
                </wp:positionV>
                <wp:extent cx="3810" cy="2635250"/>
                <wp:effectExtent l="0" t="0" r="34290" b="12700"/>
                <wp:wrapNone/>
                <wp:docPr id="123" name="Connecteur droit 123"/>
                <wp:cNvGraphicFramePr/>
                <a:graphic xmlns:a="http://schemas.openxmlformats.org/drawingml/2006/main">
                  <a:graphicData uri="http://schemas.microsoft.com/office/word/2010/wordprocessingShape">
                    <wps:wsp>
                      <wps:cNvCnPr/>
                      <wps:spPr>
                        <a:xfrm flipH="1" flipV="1">
                          <a:off x="0" y="0"/>
                          <a:ext cx="3810" cy="263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3" o:spid="_x0000_s1026" style="position:absolute;flip:x y;z-index:25176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7.45pt,1.15pt" to="497.75pt,2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" strokecolor="#4579b8 [3044]"/>
            </w:pict>
          </mc:Fallback>
        </mc:AlternateContent>
      </w:r>
      <w:r w:rsidR="00FB6B7E" w:rsidRPr="006C2888">
        <w:rPr>
          <w:noProof/>
          <w:lang w:eastAsia="fr-FR" w:bidi="ar-SA"/>
        </w:rPr>
        <mc:AlternateContent>
          <mc:Choice Requires="wps">
            <w:drawing>
              <wp:anchor distT="0" distB="0" distL="114300" distR="114300" simplePos="0" relativeHeight="251748864" behindDoc="0" locked="0" layoutInCell="1" allowOverlap="1" wp14:anchorId="53ACA751" wp14:editId="219BAF29">
                <wp:simplePos x="0" y="0"/>
                <wp:positionH relativeFrom="column">
                  <wp:posOffset>1954530</wp:posOffset>
                </wp:positionH>
                <wp:positionV relativeFrom="paragraph">
                  <wp:posOffset>15875</wp:posOffset>
                </wp:positionV>
                <wp:extent cx="0" cy="286385"/>
                <wp:effectExtent l="95250" t="0" r="57150" b="56515"/>
                <wp:wrapNone/>
                <wp:docPr id="120" name="Connecteur droit avec flèche 120"/>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0" o:spid="_x0000_s1026" type="#_x0000_t32" style="position:absolute;margin-left:153.9pt;margin-top:1.25pt;width:0;height:22.5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" strokecolor="#4579b8 [3044]">
                <v:stroke endarrow="open"/>
              </v:shape>
            </w:pict>
          </mc:Fallback>
        </mc:AlternateContent>
      </w:r>
      <w:r w:rsidR="00FB6B7E" w:rsidRPr="006C2888">
        <w:rPr>
          <w:noProof/>
          <w:lang w:eastAsia="fr-FR" w:bidi="ar-SA"/>
        </w:rPr>
        <mc:AlternateContent>
          <mc:Choice Requires="wps">
            <w:drawing>
              <wp:anchor distT="0" distB="0" distL="114300" distR="114300" simplePos="0" relativeHeight="251747840" behindDoc="0" locked="0" layoutInCell="1" allowOverlap="1" wp14:anchorId="6C9B7E79" wp14:editId="244FEC35">
                <wp:simplePos x="0" y="0"/>
                <wp:positionH relativeFrom="column">
                  <wp:posOffset>1954530</wp:posOffset>
                </wp:positionH>
                <wp:positionV relativeFrom="paragraph">
                  <wp:posOffset>15875</wp:posOffset>
                </wp:positionV>
                <wp:extent cx="4366260" cy="0"/>
                <wp:effectExtent l="0" t="0" r="15240" b="19050"/>
                <wp:wrapNone/>
                <wp:docPr id="121" name="Connecteur en angle 121"/>
                <wp:cNvGraphicFramePr/>
                <a:graphic xmlns:a="http://schemas.openxmlformats.org/drawingml/2006/main">
                  <a:graphicData uri="http://schemas.microsoft.com/office/word/2010/wordprocessingShape">
                    <wps:wsp>
                      <wps:cNvCnPr/>
                      <wps:spPr>
                        <a:xfrm rot="10800000">
                          <a:off x="0" y="0"/>
                          <a:ext cx="4366260" cy="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1" o:spid="_x0000_s1026" type="#_x0000_t34" style="position:absolute;margin-left:153.9pt;margin-top:1.25pt;width:343.8pt;height:0;rotation:18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" strokecolor="#4579b8 [3044]"/>
            </w:pict>
          </mc:Fallback>
        </mc:AlternateContent>
      </w:r>
    </w:p>
    <w:p w:rsidR="00F11290" w:rsidRPr="006C2888" w:rsidRDefault="00FB6B7E" w:rsidP="00F11290">
      <w:pPr>
        <w:ind w:left="360"/>
        <w:rPr>
          <w:rFonts w:ascii="Times New Roman" w:hAnsi="Times New Roman"/>
        </w:rPr>
      </w:pPr>
      <w:r w:rsidRPr="006C2888">
        <w:rPr>
          <w:noProof/>
          <w:lang w:eastAsia="fr-FR" w:bidi="ar-SA"/>
        </w:rPr>
        <mc:AlternateContent>
          <mc:Choice Requires="wps">
            <w:drawing>
              <wp:anchor distT="0" distB="0" distL="114300" distR="114300" simplePos="0" relativeHeight="251855360" behindDoc="0" locked="0" layoutInCell="1" allowOverlap="1" wp14:anchorId="124FC1E1" wp14:editId="18CD8E5C">
                <wp:simplePos x="0" y="0"/>
                <wp:positionH relativeFrom="column">
                  <wp:posOffset>2906073</wp:posOffset>
                </wp:positionH>
                <wp:positionV relativeFrom="paragraph">
                  <wp:posOffset>125730</wp:posOffset>
                </wp:positionV>
                <wp:extent cx="2060812" cy="600502"/>
                <wp:effectExtent l="0" t="0" r="15875" b="28575"/>
                <wp:wrapNone/>
                <wp:docPr id="122" name="Rectangle à coins arrondis 122"/>
                <wp:cNvGraphicFramePr/>
                <a:graphic xmlns:a="http://schemas.openxmlformats.org/drawingml/2006/main">
                  <a:graphicData uri="http://schemas.microsoft.com/office/word/2010/wordprocessingShape">
                    <wps:wsp>
                      <wps:cNvSpPr/>
                      <wps:spPr>
                        <a:xfrm>
                          <a:off x="0" y="0"/>
                          <a:ext cx="2060812" cy="60050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w:t>
                            </w: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del w:id="218" w:author="EPR_Consultant07" w:date="2014-03-19T13:53:00Z">
                              <w:r w:rsidRPr="00F11290" w:rsidDel="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protocole </w:delText>
                              </w:r>
                            </w:del>
                            <w:ins w:id="219" w:author="EPR_Consultant07" w:date="2014-03-19T13:53: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la communication</w:t>
                              </w:r>
                              <w:r w:rsidR="006214DB"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ins w:id="220" w:author="EPR_Consultant07" w:date="2014-03-19T13:54: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del w:id="221" w:author="EPR_Consultant07" w:date="2014-03-19T14:27:00Z">
                              <w:r w:rsidRPr="00F11290"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TCP</w:delText>
                              </w:r>
                            </w:del>
                            <w:ins w:id="222" w:author="EPR_Consultant07" w:date="2014-03-19T14:27:00Z">
                              <w:r w:rsid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protocole</w:t>
                              </w:r>
                              <w:r w:rsidR="005B0B98"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r w:rsid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w:t>
                              </w:r>
                              <w:r w:rsidR="005B0B98"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CP</w:t>
                              </w:r>
                            </w:ins>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/IP</w:t>
                            </w:r>
                            <w:ins w:id="223" w:author="EPR_Consultant07" w:date="2014-03-19T13:54: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2" o:spid="_x0000_s1039" style="position:absolute;left:0;text-align:left;margin-left:228.8pt;margin-top:9.9pt;width:162.25pt;height:47.3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w:t>
                      </w: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del w:id="224" w:author="EPR_Consultant07" w:date="2014-03-19T13:53:00Z">
                        <w:r w:rsidRPr="00F11290" w:rsidDel="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protocole </w:delText>
                        </w:r>
                      </w:del>
                      <w:ins w:id="225" w:author="EPR_Consultant07" w:date="2014-03-19T13:53: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la communication</w:t>
                        </w:r>
                        <w:r w:rsidR="006214DB"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ins w:id="226" w:author="EPR_Consultant07" w:date="2014-03-19T13:54: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del w:id="227" w:author="EPR_Consultant07" w:date="2014-03-19T14:27:00Z">
                        <w:r w:rsidRPr="00F11290"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TCP</w:delText>
                        </w:r>
                      </w:del>
                      <w:ins w:id="228" w:author="EPR_Consultant07" w:date="2014-03-19T14:27:00Z">
                        <w:r w:rsid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protocole</w:t>
                        </w:r>
                        <w:r w:rsidR="005B0B98"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r w:rsid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w:t>
                        </w:r>
                        <w:r w:rsidR="005B0B98"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CP</w:t>
                        </w:r>
                      </w:ins>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/IP</w:t>
                      </w:r>
                      <w:ins w:id="229" w:author="EPR_Consultant07" w:date="2014-03-19T13:54:00Z">
                        <w:r w:rsidR="006214DB">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p>
                  </w:txbxContent>
                </v:textbox>
              </v:roundrect>
            </w:pict>
          </mc:Fallback>
        </mc:AlternateContent>
      </w:r>
      <w:r w:rsidRPr="006C2888">
        <w:rPr>
          <w:rFonts w:ascii="Times New Roman" w:hAnsi="Times New Roman"/>
          <w:noProof/>
          <w:lang w:eastAsia="fr-FR" w:bidi="ar-SA"/>
        </w:rPr>
        <mc:AlternateContent>
          <mc:Choice Requires="wps">
            <w:drawing>
              <wp:anchor distT="0" distB="0" distL="114300" distR="114300" simplePos="0" relativeHeight="251750912" behindDoc="0" locked="0" layoutInCell="1" allowOverlap="1" wp14:anchorId="20DB2D0D" wp14:editId="135C0618">
                <wp:simplePos x="0" y="0"/>
                <wp:positionH relativeFrom="column">
                  <wp:posOffset>699135</wp:posOffset>
                </wp:positionH>
                <wp:positionV relativeFrom="paragraph">
                  <wp:posOffset>125730</wp:posOffset>
                </wp:positionV>
                <wp:extent cx="1499870" cy="1042670"/>
                <wp:effectExtent l="0" t="0" r="24130" b="24130"/>
                <wp:wrapNone/>
                <wp:docPr id="125" name="Rectangle à coins arrondis 125"/>
                <wp:cNvGraphicFramePr/>
                <a:graphic xmlns:a="http://schemas.openxmlformats.org/drawingml/2006/main">
                  <a:graphicData uri="http://schemas.microsoft.com/office/word/2010/wordprocessingShape">
                    <wps:wsp>
                      <wps:cNvSpPr/>
                      <wps:spPr>
                        <a:xfrm>
                          <a:off x="0" y="0"/>
                          <a:ext cx="1499870" cy="104267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B6B7E">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Change w:id="230" w:author="EPR_Consultant07" w:date="2014-03-19T13:41:00Z">
                                <w:pPr/>
                              </w:pPrChange>
                            </w:pPr>
                            <w:del w:id="231" w:author="EPR_Consultant07" w:date="2014-03-19T13:42: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Ordonnancer </w:delText>
                              </w:r>
                            </w:del>
                            <w:ins w:id="232" w:author="EPR_Consultant07" w:date="2014-03-19T13:42: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Ordonnancer,</w:t>
                              </w:r>
                            </w:ins>
                            <w:ins w:id="233" w:author="EPR_Consultant07" w:date="2014-03-19T13:41: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ins w:id="234" w:author="EPR_Consultant07" w:date="2014-03-19T13:40: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Analyser, </w:t>
                              </w:r>
                            </w:ins>
                            <w:ins w:id="235" w:author="EPR_Consultant07" w:date="2014-03-19T13:42: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Répartir</w:t>
                              </w:r>
                            </w:ins>
                            <w:ins w:id="236" w:author="EPR_Consultant07" w:date="2014-03-19T13:40: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les tâches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5" o:spid="_x0000_s1040" style="position:absolute;left:0;text-align:left;margin-left:55.05pt;margin-top:9.9pt;width:118.1pt;height:82.1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" fillcolor="#eeece1 [3214]" strokecolor="#243f60 [1604]" strokeweight="2pt">
                <v:textbox>
                  <w:txbxContent>
                    <w:p w:rsidR="00ED18CC" w:rsidRPr="00F11290" w:rsidRDefault="00ED18CC" w:rsidP="00FB6B7E">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Change w:id="237" w:author="EPR_Consultant07" w:date="2014-03-19T13:41:00Z">
                          <w:pPr/>
                        </w:pPrChange>
                      </w:pPr>
                      <w:del w:id="238" w:author="EPR_Consultant07" w:date="2014-03-19T13:42: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Ordonnancer </w:delText>
                        </w:r>
                      </w:del>
                      <w:ins w:id="239" w:author="EPR_Consultant07" w:date="2014-03-19T13:42: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Ordonnancer,</w:t>
                        </w:r>
                      </w:ins>
                      <w:ins w:id="240" w:author="EPR_Consultant07" w:date="2014-03-19T13:41: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ins w:id="241" w:author="EPR_Consultant07" w:date="2014-03-19T13:40: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Analyser, </w:t>
                        </w:r>
                      </w:ins>
                      <w:ins w:id="242" w:author="EPR_Consultant07" w:date="2014-03-19T13:42: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Répartir</w:t>
                        </w:r>
                      </w:ins>
                      <w:ins w:id="243" w:author="EPR_Consultant07" w:date="2014-03-19T13:40: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ins>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les tâches</w:t>
                      </w:r>
                    </w:p>
                  </w:txbxContent>
                </v:textbox>
              </v:roundrect>
            </w:pict>
          </mc:Fallback>
        </mc:AlternateContent>
      </w:r>
      <w:r w:rsidR="00A8430D" w:rsidRPr="006C2888">
        <w:rPr>
          <w:rFonts w:ascii="Times New Roman" w:hAnsi="Times New Roman"/>
          <w:noProof/>
          <w:lang w:eastAsia="fr-FR" w:bidi="ar-SA"/>
        </w:rPr>
        <mc:AlternateContent>
          <mc:Choice Requires="wps">
            <w:drawing>
              <wp:anchor distT="0" distB="0" distL="114300" distR="114300" simplePos="0" relativeHeight="251749888" behindDoc="0" locked="0" layoutInCell="1" allowOverlap="1" wp14:anchorId="4C628D4D" wp14:editId="7BD3A0DB">
                <wp:simplePos x="0" y="0"/>
                <wp:positionH relativeFrom="column">
                  <wp:posOffset>-514985</wp:posOffset>
                </wp:positionH>
                <wp:positionV relativeFrom="paragraph">
                  <wp:posOffset>23523</wp:posOffset>
                </wp:positionV>
                <wp:extent cx="1214651" cy="356235"/>
                <wp:effectExtent l="0" t="0" r="24130" b="24765"/>
                <wp:wrapNone/>
                <wp:docPr id="419" name="Zone de texte 419"/>
                <wp:cNvGraphicFramePr/>
                <a:graphic xmlns:a="http://schemas.openxmlformats.org/drawingml/2006/main">
                  <a:graphicData uri="http://schemas.microsoft.com/office/word/2010/wordprocessingShape">
                    <wps:wsp>
                      <wps:cNvSpPr txBox="1"/>
                      <wps:spPr>
                        <a:xfrm>
                          <a:off x="0" y="0"/>
                          <a:ext cx="1214651" cy="3562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F11290">
                            <w:r>
                              <w:t>Gestion timing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19" o:spid="_x0000_s1041" type="#_x0000_t202" style="position:absolute;left:0;text-align:left;margin-left:-40.55pt;margin-top:1.85pt;width:95.65pt;height:28.0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" fillcolor="white [3201]" strokecolor="white [3212]" strokeweight=".5pt">
                <v:textbox>
                  <w:txbxContent>
                    <w:p w:rsidR="00ED18CC" w:rsidRDefault="00ED18CC" w:rsidP="00F11290">
                      <w:r>
                        <w:t>Gestion timing</w:t>
                      </w:r>
                    </w:p>
                  </w:txbxContent>
                </v:textbox>
              </v:shape>
            </w:pict>
          </mc:Fallback>
        </mc:AlternateContent>
      </w:r>
    </w:p>
    <w:p w:rsidR="00F11290" w:rsidRPr="006C2888" w:rsidRDefault="00F11290" w:rsidP="00F11290">
      <w:pPr>
        <w:ind w:left="708"/>
        <w:rPr>
          <w:rFonts w:ascii="Times New Roman" w:hAnsi="Times New Roman"/>
        </w:rPr>
      </w:pP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p>
    <w:p w:rsidR="00F11290" w:rsidRPr="006C2888" w:rsidRDefault="008B2E71" w:rsidP="00F11290">
      <w:pPr>
        <w:ind w:left="708"/>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63200" behindDoc="0" locked="0" layoutInCell="1" allowOverlap="1" wp14:anchorId="2DE5B0E2" wp14:editId="5FBF8B77">
                <wp:simplePos x="0" y="0"/>
                <wp:positionH relativeFrom="column">
                  <wp:posOffset>2200531</wp:posOffset>
                </wp:positionH>
                <wp:positionV relativeFrom="paragraph">
                  <wp:posOffset>116414</wp:posOffset>
                </wp:positionV>
                <wp:extent cx="709683" cy="13335"/>
                <wp:effectExtent l="38100" t="76200" r="14605" b="100965"/>
                <wp:wrapNone/>
                <wp:docPr id="126" name="Connecteur droit avec flèche 126"/>
                <wp:cNvGraphicFramePr/>
                <a:graphic xmlns:a="http://schemas.openxmlformats.org/drawingml/2006/main">
                  <a:graphicData uri="http://schemas.microsoft.com/office/word/2010/wordprocessingShape">
                    <wps:wsp>
                      <wps:cNvCnPr/>
                      <wps:spPr>
                        <a:xfrm>
                          <a:off x="0" y="0"/>
                          <a:ext cx="709683" cy="1333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6" o:spid="_x0000_s1026" type="#_x0000_t32" style="position:absolute;margin-left:173.25pt;margin-top:9.15pt;width:55.9pt;height:1.0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" strokecolor="#4579b8 [3044]">
                <v:stroke startarrow="open" endarrow="open"/>
              </v:shape>
            </w:pict>
          </mc:Fallback>
        </mc:AlternateContent>
      </w:r>
      <w:r w:rsidR="00A8430D" w:rsidRPr="006C2888">
        <w:rPr>
          <w:rFonts w:ascii="Times New Roman" w:hAnsi="Times New Roman"/>
          <w:noProof/>
          <w:lang w:eastAsia="fr-FR" w:bidi="ar-SA"/>
        </w:rPr>
        <mc:AlternateContent>
          <mc:Choice Requires="wps">
            <w:drawing>
              <wp:anchor distT="0" distB="0" distL="114300" distR="114300" simplePos="0" relativeHeight="251742720" behindDoc="0" locked="0" layoutInCell="1" allowOverlap="1" wp14:anchorId="52564B5E" wp14:editId="539627A5">
                <wp:simplePos x="0" y="0"/>
                <wp:positionH relativeFrom="column">
                  <wp:posOffset>-120015</wp:posOffset>
                </wp:positionH>
                <wp:positionV relativeFrom="paragraph">
                  <wp:posOffset>29210</wp:posOffset>
                </wp:positionV>
                <wp:extent cx="0" cy="900430"/>
                <wp:effectExtent l="95250" t="0" r="57150" b="52070"/>
                <wp:wrapNone/>
                <wp:docPr id="421" name="Connecteur droit avec flèche 421"/>
                <wp:cNvGraphicFramePr/>
                <a:graphic xmlns:a="http://schemas.openxmlformats.org/drawingml/2006/main">
                  <a:graphicData uri="http://schemas.microsoft.com/office/word/2010/wordprocessingShape">
                    <wps:wsp>
                      <wps:cNvCnPr/>
                      <wps:spPr>
                        <a:xfrm>
                          <a:off x="0" y="0"/>
                          <a:ext cx="0" cy="900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21" o:spid="_x0000_s1026" type="#_x0000_t32" style="position:absolute;margin-left:-9.45pt;margin-top:2.3pt;width:0;height:70.9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" strokecolor="#4579b8 [3044]">
                <v:stroke endarrow="open"/>
              </v:shape>
            </w:pict>
          </mc:Fallback>
        </mc:AlternateConten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p>
    <w:p w:rsidR="00F11290" w:rsidRPr="006C2888" w:rsidRDefault="008B2E71" w:rsidP="00F11290">
      <w:pPr>
        <w:ind w:left="708"/>
        <w:rPr>
          <w:rFonts w:ascii="Times New Roman" w:hAnsi="Times New Roman"/>
        </w:rPr>
      </w:pPr>
      <w:ins w:id="244" w:author="EPR_Consultant07" w:date="2014-03-19T14:14:00Z">
        <w:r w:rsidRPr="006C2888">
          <w:rPr>
            <w:noProof/>
            <w:lang w:eastAsia="fr-FR" w:bidi="ar-SA"/>
          </w:rPr>
          <mc:AlternateContent>
            <mc:Choice Requires="wps">
              <w:drawing>
                <wp:anchor distT="0" distB="0" distL="114300" distR="114300" simplePos="0" relativeHeight="251863552" behindDoc="0" locked="0" layoutInCell="1" allowOverlap="1" wp14:anchorId="427BBE42" wp14:editId="203EB13C">
                  <wp:simplePos x="0" y="0"/>
                  <wp:positionH relativeFrom="column">
                    <wp:posOffset>3975698</wp:posOffset>
                  </wp:positionH>
                  <wp:positionV relativeFrom="paragraph">
                    <wp:posOffset>200461</wp:posOffset>
                  </wp:positionV>
                  <wp:extent cx="100" cy="300356"/>
                  <wp:effectExtent l="95250" t="38100" r="57150" b="23495"/>
                  <wp:wrapNone/>
                  <wp:docPr id="28" name="Connecteur droit avec flèche 28"/>
                  <wp:cNvGraphicFramePr/>
                  <a:graphic xmlns:a="http://schemas.openxmlformats.org/drawingml/2006/main">
                    <a:graphicData uri="http://schemas.microsoft.com/office/word/2010/wordprocessingShape">
                      <wps:wsp>
                        <wps:cNvCnPr/>
                        <wps:spPr>
                          <a:xfrm flipV="1">
                            <a:off x="0" y="0"/>
                            <a:ext cx="100" cy="3003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 o:spid="_x0000_s1026" type="#_x0000_t32" style="position:absolute;margin-left:313.05pt;margin-top:15.8pt;width:0;height:23.65pt;flip:y;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" strokecolor="#4579b8 [3044]">
                  <v:stroke endarrow="open"/>
                </v:shape>
              </w:pict>
            </mc:Fallback>
          </mc:AlternateContent>
        </w:r>
      </w:ins>
      <w:del w:id="245" w:author="EPR_Consultant07" w:date="2014-03-19T14:15:00Z">
        <w:r w:rsidR="00410D7F" w:rsidRPr="006C2888" w:rsidDel="008B2E71">
          <w:rPr>
            <w:rFonts w:ascii="Times New Roman" w:hAnsi="Times New Roman"/>
            <w:noProof/>
            <w:lang w:eastAsia="fr-FR" w:bidi="ar-SA"/>
          </w:rPr>
          <mc:AlternateContent>
            <mc:Choice Requires="wps">
              <w:drawing>
                <wp:anchor distT="0" distB="0" distL="114300" distR="114300" simplePos="0" relativeHeight="251764224" behindDoc="0" locked="0" layoutInCell="1" allowOverlap="1" wp14:anchorId="20221AAC" wp14:editId="57660416">
                  <wp:simplePos x="0" y="0"/>
                  <wp:positionH relativeFrom="column">
                    <wp:posOffset>3551659</wp:posOffset>
                  </wp:positionH>
                  <wp:positionV relativeFrom="paragraph">
                    <wp:posOffset>200034</wp:posOffset>
                  </wp:positionV>
                  <wp:extent cx="0" cy="300801"/>
                  <wp:effectExtent l="95250" t="38100" r="57150" b="61595"/>
                  <wp:wrapNone/>
                  <wp:docPr id="127" name="Connecteur droit avec flèche 127"/>
                  <wp:cNvGraphicFramePr/>
                  <a:graphic xmlns:a="http://schemas.openxmlformats.org/drawingml/2006/main">
                    <a:graphicData uri="http://schemas.microsoft.com/office/word/2010/wordprocessingShape">
                      <wps:wsp>
                        <wps:cNvCnPr/>
                        <wps:spPr>
                          <a:xfrm>
                            <a:off x="0" y="0"/>
                            <a:ext cx="0" cy="30080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27" o:spid="_x0000_s1026" type="#_x0000_t32" style="position:absolute;margin-left:279.65pt;margin-top:15.75pt;width:0;height:23.7pt;z-index:25176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" strokecolor="#4579b8 [3044]">
                  <v:stroke startarrow="open" endarrow="open"/>
                </v:shape>
              </w:pict>
            </mc:Fallback>
          </mc:AlternateContent>
        </w:r>
      </w:del>
      <w:r w:rsidR="00FB6B7E" w:rsidRPr="006C2888">
        <w:rPr>
          <w:rFonts w:ascii="Times New Roman" w:hAnsi="Times New Roman"/>
          <w:noProof/>
          <w:lang w:eastAsia="fr-FR" w:bidi="ar-SA"/>
        </w:rPr>
        <mc:AlternateContent>
          <mc:Choice Requires="wps">
            <w:drawing>
              <wp:anchor distT="0" distB="0" distL="114300" distR="114300" simplePos="0" relativeHeight="251756032" behindDoc="0" locked="0" layoutInCell="1" allowOverlap="1" wp14:anchorId="7FB7A464" wp14:editId="432A9FD1">
                <wp:simplePos x="0" y="0"/>
                <wp:positionH relativeFrom="column">
                  <wp:posOffset>357505</wp:posOffset>
                </wp:positionH>
                <wp:positionV relativeFrom="paragraph">
                  <wp:posOffset>77470</wp:posOffset>
                </wp:positionV>
                <wp:extent cx="340360" cy="0"/>
                <wp:effectExtent l="0" t="76200" r="21590" b="114300"/>
                <wp:wrapNone/>
                <wp:docPr id="417" name="Connecteur droit avec flèche 417"/>
                <wp:cNvGraphicFramePr/>
                <a:graphic xmlns:a="http://schemas.openxmlformats.org/drawingml/2006/main">
                  <a:graphicData uri="http://schemas.microsoft.com/office/word/2010/wordprocessingShape">
                    <wps:wsp>
                      <wps:cNvCnPr/>
                      <wps:spPr>
                        <a:xfrm>
                          <a:off x="0" y="0"/>
                          <a:ext cx="3403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17" o:spid="_x0000_s1026" type="#_x0000_t32" style="position:absolute;margin-left:28.15pt;margin-top:6.1pt;width:26.8pt;height:0;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" strokecolor="#4579b8 [3044]">
                <v:stroke endarrow="open"/>
              </v:shape>
            </w:pict>
          </mc:Fallback>
        </mc:AlternateContent>
      </w:r>
      <w:r w:rsidR="00A8430D" w:rsidRPr="006C2888">
        <w:rPr>
          <w:rFonts w:ascii="Times New Roman" w:hAnsi="Times New Roman"/>
          <w:noProof/>
          <w:lang w:eastAsia="fr-FR" w:bidi="ar-SA"/>
        </w:rPr>
        <mc:AlternateContent>
          <mc:Choice Requires="wps">
            <w:drawing>
              <wp:anchor distT="0" distB="0" distL="114300" distR="114300" simplePos="0" relativeHeight="251757056" behindDoc="0" locked="0" layoutInCell="1" allowOverlap="1" wp14:anchorId="5541E8C5" wp14:editId="5C8BB138">
                <wp:simplePos x="0" y="0"/>
                <wp:positionH relativeFrom="column">
                  <wp:posOffset>364490</wp:posOffset>
                </wp:positionH>
                <wp:positionV relativeFrom="paragraph">
                  <wp:posOffset>66675</wp:posOffset>
                </wp:positionV>
                <wp:extent cx="0" cy="694055"/>
                <wp:effectExtent l="95250" t="0" r="114300" b="48895"/>
                <wp:wrapNone/>
                <wp:docPr id="418" name="Connecteur droit avec flèche 418"/>
                <wp:cNvGraphicFramePr/>
                <a:graphic xmlns:a="http://schemas.openxmlformats.org/drawingml/2006/main">
                  <a:graphicData uri="http://schemas.microsoft.com/office/word/2010/wordprocessingShape">
                    <wps:wsp>
                      <wps:cNvCnPr/>
                      <wps:spPr>
                        <a:xfrm>
                          <a:off x="0" y="0"/>
                          <a:ext cx="0" cy="694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418" o:spid="_x0000_s1026" type="#_x0000_t32" style="position:absolute;margin-left:28.7pt;margin-top:5.25pt;width:0;height:54.65pt;z-index:25175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" strokecolor="#4579b8 [3044]">
                <v:stroke endarrow="open"/>
              </v:shape>
            </w:pict>
          </mc:Fallback>
        </mc:AlternateConten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p>
    <w:p w:rsidR="00F11290" w:rsidRPr="006C2888" w:rsidRDefault="00817091" w:rsidP="00F11290">
      <w:pPr>
        <w:ind w:left="708"/>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58080" behindDoc="0" locked="0" layoutInCell="1" allowOverlap="1" wp14:anchorId="49B4B531" wp14:editId="3497F543">
                <wp:simplePos x="0" y="0"/>
                <wp:positionH relativeFrom="column">
                  <wp:posOffset>1749425</wp:posOffset>
                </wp:positionH>
                <wp:positionV relativeFrom="paragraph">
                  <wp:posOffset>288290</wp:posOffset>
                </wp:positionV>
                <wp:extent cx="0" cy="471170"/>
                <wp:effectExtent l="95250" t="38100" r="57150" b="62230"/>
                <wp:wrapNone/>
                <wp:docPr id="420" name="Connecteur droit avec flèche 420"/>
                <wp:cNvGraphicFramePr/>
                <a:graphic xmlns:a="http://schemas.openxmlformats.org/drawingml/2006/main">
                  <a:graphicData uri="http://schemas.microsoft.com/office/word/2010/wordprocessingShape">
                    <wps:wsp>
                      <wps:cNvCnPr/>
                      <wps:spPr>
                        <a:xfrm>
                          <a:off x="0" y="0"/>
                          <a:ext cx="0" cy="4711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0" o:spid="_x0000_s1026" type="#_x0000_t32" style="position:absolute;margin-left:137.75pt;margin-top:22.7pt;width:0;height:37.1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" strokecolor="#4579b8 [3044]">
                <v:stroke startarrow="open" endarrow="open"/>
              </v:shape>
            </w:pict>
          </mc:Fallback>
        </mc:AlternateContent>
      </w:r>
      <w:ins w:id="246" w:author="EPR_Consultant07" w:date="2014-03-19T14:18:00Z">
        <w:r w:rsidR="008B2E71">
          <w:rPr>
            <w:rFonts w:ascii="Times New Roman" w:hAnsi="Times New Roman"/>
            <w:noProof/>
            <w:lang w:eastAsia="fr-FR" w:bidi="ar-SA"/>
          </w:rPr>
          <mc:AlternateContent>
            <mc:Choice Requires="wps">
              <w:drawing>
                <wp:anchor distT="0" distB="0" distL="114300" distR="114300" simplePos="0" relativeHeight="251865600" behindDoc="0" locked="0" layoutInCell="1" allowOverlap="1" wp14:anchorId="5619FF72" wp14:editId="3E69A8BB">
                  <wp:simplePos x="0" y="0"/>
                  <wp:positionH relativeFrom="column">
                    <wp:posOffset>3784922</wp:posOffset>
                  </wp:positionH>
                  <wp:positionV relativeFrom="paragraph">
                    <wp:posOffset>465455</wp:posOffset>
                  </wp:positionV>
                  <wp:extent cx="189230" cy="0"/>
                  <wp:effectExtent l="0" t="0" r="20320" b="19050"/>
                  <wp:wrapNone/>
                  <wp:docPr id="30" name="Connecteur droit 30"/>
                  <wp:cNvGraphicFramePr/>
                  <a:graphic xmlns:a="http://schemas.openxmlformats.org/drawingml/2006/main">
                    <a:graphicData uri="http://schemas.microsoft.com/office/word/2010/wordprocessingShape">
                      <wps:wsp>
                        <wps:cNvCnPr/>
                        <wps:spPr>
                          <a:xfrm>
                            <a:off x="0" y="0"/>
                            <a:ext cx="189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30" o:spid="_x0000_s1026" style="position:absolute;z-index:25186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05pt,36.65pt" to="312.9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" strokecolor="#4579b8 [3044]"/>
              </w:pict>
            </mc:Fallback>
          </mc:AlternateContent>
        </w:r>
      </w:ins>
      <w:r w:rsidR="008B2E71" w:rsidRPr="006C2888">
        <w:rPr>
          <w:rFonts w:ascii="Times New Roman" w:hAnsi="Times New Roman"/>
          <w:noProof/>
          <w:lang w:eastAsia="fr-FR" w:bidi="ar-SA"/>
        </w:rPr>
        <mc:AlternateContent>
          <mc:Choice Requires="wps">
            <w:drawing>
              <wp:anchor distT="0" distB="0" distL="114300" distR="114300" simplePos="0" relativeHeight="251767296" behindDoc="0" locked="0" layoutInCell="1" allowOverlap="1" wp14:anchorId="767AF27C" wp14:editId="65B5761B">
                <wp:simplePos x="0" y="0"/>
                <wp:positionH relativeFrom="column">
                  <wp:posOffset>2652082</wp:posOffset>
                </wp:positionH>
                <wp:positionV relativeFrom="paragraph">
                  <wp:posOffset>463550</wp:posOffset>
                </wp:positionV>
                <wp:extent cx="134620" cy="0"/>
                <wp:effectExtent l="0" t="76200" r="17780" b="114300"/>
                <wp:wrapNone/>
                <wp:docPr id="429" name="Connecteur droit avec flèche 429"/>
                <wp:cNvGraphicFramePr/>
                <a:graphic xmlns:a="http://schemas.openxmlformats.org/drawingml/2006/main">
                  <a:graphicData uri="http://schemas.microsoft.com/office/word/2010/wordprocessingShape">
                    <wps:wsp>
                      <wps:cNvCnPr/>
                      <wps:spPr>
                        <a:xfrm>
                          <a:off x="0" y="0"/>
                          <a:ext cx="134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29" o:spid="_x0000_s1026" type="#_x0000_t32" style="position:absolute;margin-left:208.85pt;margin-top:36.5pt;width:10.6pt;height:0;z-index:25176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" strokecolor="#4579b8 [3044]">
                <v:stroke endarrow="open"/>
              </v:shape>
            </w:pict>
          </mc:Fallback>
        </mc:AlternateContent>
      </w:r>
      <w:r w:rsidR="008B2E71" w:rsidRPr="006C2888">
        <w:rPr>
          <w:rFonts w:ascii="Times New Roman" w:hAnsi="Times New Roman"/>
          <w:noProof/>
          <w:lang w:eastAsia="fr-FR" w:bidi="ar-SA"/>
        </w:rPr>
        <mc:AlternateContent>
          <mc:Choice Requires="wps">
            <w:drawing>
              <wp:anchor distT="0" distB="0" distL="114300" distR="114300" simplePos="0" relativeHeight="251762176" behindDoc="0" locked="0" layoutInCell="1" allowOverlap="1" wp14:anchorId="7D80DBC5" wp14:editId="537C1F55">
                <wp:simplePos x="0" y="0"/>
                <wp:positionH relativeFrom="column">
                  <wp:posOffset>5175743</wp:posOffset>
                </wp:positionH>
                <wp:positionV relativeFrom="paragraph">
                  <wp:posOffset>150296</wp:posOffset>
                </wp:positionV>
                <wp:extent cx="864936" cy="508161"/>
                <wp:effectExtent l="0" t="0" r="11430" b="25400"/>
                <wp:wrapNone/>
                <wp:docPr id="422" name="Zone de texte 422"/>
                <wp:cNvGraphicFramePr/>
                <a:graphic xmlns:a="http://schemas.openxmlformats.org/drawingml/2006/main">
                  <a:graphicData uri="http://schemas.microsoft.com/office/word/2010/wordprocessingShape">
                    <wps:wsp>
                      <wps:cNvSpPr txBox="1"/>
                      <wps:spPr>
                        <a:xfrm>
                          <a:off x="0" y="0"/>
                          <a:ext cx="864936" cy="50816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83079E" w:rsidRDefault="00ED18CC" w:rsidP="008B2E71">
                            <w:pPr>
                              <w:jc w:val="center"/>
                              <w:pPrChange w:id="247" w:author="EPR_Consultant07" w:date="2014-03-19T14:08:00Z">
                                <w:pPr>
                                  <w:jc w:val="left"/>
                                </w:pPr>
                              </w:pPrChange>
                            </w:pPr>
                            <w:r w:rsidRPr="0083079E">
                              <w:t>Type de cible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2" o:spid="_x0000_s1042" type="#_x0000_t202" style="position:absolute;left:0;text-align:left;margin-left:407.55pt;margin-top:11.85pt;width:68.1pt;height:40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" fillcolor="white [3201]" strokecolor="white [3212]" strokeweight=".5pt">
                <v:textbox>
                  <w:txbxContent>
                    <w:p w:rsidR="00ED18CC" w:rsidRPr="0083079E" w:rsidRDefault="00ED18CC" w:rsidP="008B2E71">
                      <w:pPr>
                        <w:jc w:val="center"/>
                        <w:pPrChange w:id="248" w:author="EPR_Consultant07" w:date="2014-03-19T14:08:00Z">
                          <w:pPr>
                            <w:jc w:val="left"/>
                          </w:pPr>
                        </w:pPrChange>
                      </w:pPr>
                      <w:r w:rsidRPr="0083079E">
                        <w:t>Type de cible</w:t>
                      </w:r>
                    </w:p>
                  </w:txbxContent>
                </v:textbox>
              </v:shape>
            </w:pict>
          </mc:Fallback>
        </mc:AlternateContent>
      </w:r>
      <w:r w:rsidR="00410D7F" w:rsidRPr="006C2888">
        <w:rPr>
          <w:rFonts w:ascii="Times New Roman" w:hAnsi="Times New Roman"/>
          <w:noProof/>
          <w:lang w:eastAsia="fr-FR" w:bidi="ar-SA"/>
        </w:rPr>
        <mc:AlternateContent>
          <mc:Choice Requires="wps">
            <w:drawing>
              <wp:anchor distT="0" distB="0" distL="114300" distR="114300" simplePos="0" relativeHeight="251755008" behindDoc="0" locked="0" layoutInCell="1" allowOverlap="1" wp14:anchorId="5BCAE900" wp14:editId="12599F23">
                <wp:simplePos x="0" y="0"/>
                <wp:positionH relativeFrom="column">
                  <wp:posOffset>2772732</wp:posOffset>
                </wp:positionH>
                <wp:positionV relativeFrom="paragraph">
                  <wp:posOffset>149860</wp:posOffset>
                </wp:positionV>
                <wp:extent cx="1009650" cy="709295"/>
                <wp:effectExtent l="0" t="0" r="19050" b="14605"/>
                <wp:wrapNone/>
                <wp:docPr id="426" name="Rectangle à coins arrondis 426"/>
                <wp:cNvGraphicFramePr/>
                <a:graphic xmlns:a="http://schemas.openxmlformats.org/drawingml/2006/main">
                  <a:graphicData uri="http://schemas.microsoft.com/office/word/2010/wordprocessingShape">
                    <wps:wsp>
                      <wps:cNvSpPr/>
                      <wps:spPr>
                        <a:xfrm>
                          <a:off x="0" y="0"/>
                          <a:ext cx="1009650" cy="7092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B6B7E" w:rsidRPr="00FB6B7E" w:rsidRDefault="00FB6B7E" w:rsidP="00FB6B7E">
                            <w:pPr>
                              <w:jc w:val="center"/>
                              <w:rPr>
                                <w:ins w:id="249"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50"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w:t>
                              </w:r>
                            </w:ins>
                            <w:ins w:id="251"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ID_</w:t>
                              </w:r>
                            </w:ins>
                            <w:ins w:id="252" w:author="EPR_Consultant07" w:date="2014-03-19T13:45: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1</w:t>
                              </w:r>
                            </w:ins>
                          </w:p>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53" w:author="EPR_Consultant07" w:date="2014-03-19T13:45: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26" o:spid="_x0000_s1043" style="position:absolute;left:0;text-align:left;margin-left:218.35pt;margin-top:11.8pt;width:79.5pt;height:55.8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" fillcolor="#eeece1 [3214]" strokecolor="#243f60 [1604]" strokeweight="2pt">
                <v:textbox>
                  <w:txbxContent>
                    <w:p w:rsidR="00FB6B7E" w:rsidRPr="00FB6B7E" w:rsidRDefault="00FB6B7E" w:rsidP="00FB6B7E">
                      <w:pPr>
                        <w:jc w:val="center"/>
                        <w:rPr>
                          <w:ins w:id="254"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55"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w:t>
                        </w:r>
                      </w:ins>
                      <w:ins w:id="256"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ID_</w:t>
                        </w:r>
                      </w:ins>
                      <w:ins w:id="257" w:author="EPR_Consultant07" w:date="2014-03-19T13:45: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1</w:t>
                        </w:r>
                      </w:ins>
                    </w:p>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58" w:author="EPR_Consultant07" w:date="2014-03-19T13:45: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v:textbox>
              </v:roundrect>
            </w:pict>
          </mc:Fallback>
        </mc:AlternateContent>
      </w:r>
      <w:r w:rsidR="006214DB" w:rsidRPr="006C2888">
        <w:rPr>
          <w:rFonts w:ascii="Times New Roman" w:hAnsi="Times New Roman"/>
          <w:noProof/>
          <w:lang w:eastAsia="fr-FR" w:bidi="ar-SA"/>
        </w:rPr>
        <mc:AlternateContent>
          <mc:Choice Requires="wps">
            <w:drawing>
              <wp:anchor distT="0" distB="0" distL="114300" distR="114300" simplePos="0" relativeHeight="251773440" behindDoc="0" locked="0" layoutInCell="1" allowOverlap="1" wp14:anchorId="133AB80A" wp14:editId="4EB3258F">
                <wp:simplePos x="0" y="0"/>
                <wp:positionH relativeFrom="column">
                  <wp:posOffset>4163695</wp:posOffset>
                </wp:positionH>
                <wp:positionV relativeFrom="paragraph">
                  <wp:posOffset>39370</wp:posOffset>
                </wp:positionV>
                <wp:extent cx="1223010" cy="843280"/>
                <wp:effectExtent l="37465" t="38735" r="109855" b="52705"/>
                <wp:wrapNone/>
                <wp:docPr id="438" name="Connecteur en angle 438"/>
                <wp:cNvGraphicFramePr/>
                <a:graphic xmlns:a="http://schemas.openxmlformats.org/drawingml/2006/main">
                  <a:graphicData uri="http://schemas.microsoft.com/office/word/2010/wordprocessingShape">
                    <wps:wsp>
                      <wps:cNvCnPr/>
                      <wps:spPr>
                        <a:xfrm rot="16200000" flipH="1">
                          <a:off x="0" y="0"/>
                          <a:ext cx="1223010" cy="843280"/>
                        </a:xfrm>
                        <a:prstGeom prst="bentConnector3">
                          <a:avLst>
                            <a:gd name="adj1" fmla="val 64507"/>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438" o:spid="_x0000_s1026" type="#_x0000_t34" style="position:absolute;margin-left:327.85pt;margin-top:3.1pt;width:96.3pt;height:66.4pt;rotation:90;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" adj="13934" strokecolor="#4579b8 [3044]">
                <v:stroke startarrow="open" endarrow="open"/>
              </v:shape>
            </w:pict>
          </mc:Fallback>
        </mc:AlternateContent>
      </w:r>
      <w:r w:rsidR="006214DB" w:rsidRPr="006C2888">
        <w:rPr>
          <w:rFonts w:ascii="Times New Roman" w:hAnsi="Times New Roman"/>
          <w:noProof/>
          <w:lang w:eastAsia="fr-FR" w:bidi="ar-SA"/>
        </w:rPr>
        <mc:AlternateContent>
          <mc:Choice Requires="wps">
            <w:drawing>
              <wp:anchor distT="0" distB="0" distL="114300" distR="114300" simplePos="0" relativeHeight="251751936" behindDoc="0" locked="0" layoutInCell="1" allowOverlap="1" wp14:anchorId="296146DE" wp14:editId="13E88C7E">
                <wp:simplePos x="0" y="0"/>
                <wp:positionH relativeFrom="column">
                  <wp:posOffset>-433705</wp:posOffset>
                </wp:positionH>
                <wp:positionV relativeFrom="paragraph">
                  <wp:posOffset>408940</wp:posOffset>
                </wp:positionV>
                <wp:extent cx="1459865" cy="925195"/>
                <wp:effectExtent l="0" t="0" r="26035" b="27305"/>
                <wp:wrapNone/>
                <wp:docPr id="47" name="Rectangle à coins arrondis 47"/>
                <wp:cNvGraphicFramePr/>
                <a:graphic xmlns:a="http://schemas.openxmlformats.org/drawingml/2006/main">
                  <a:graphicData uri="http://schemas.microsoft.com/office/word/2010/wordprocessingShape">
                    <wps:wsp>
                      <wps:cNvSpPr/>
                      <wps:spPr>
                        <a:xfrm>
                          <a:off x="0" y="0"/>
                          <a:ext cx="1459865" cy="9251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Adapter les données du noyau  applicatif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7" o:spid="_x0000_s1044" style="position:absolute;left:0;text-align:left;margin-left:-34.15pt;margin-top:32.2pt;width:114.95pt;height:72.8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Adapter les données du noyau  applicatif</w:t>
                      </w:r>
                    </w:p>
                  </w:txbxContent>
                </v:textbox>
              </v:roundrect>
            </w:pict>
          </mc:Fallback>
        </mc:AlternateConten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t xml:space="preserve">                                              </w: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p>
    <w:p w:rsidR="00F11290" w:rsidRPr="006C2888" w:rsidRDefault="00F11290" w:rsidP="00F11290">
      <w:pPr>
        <w:ind w:left="3540"/>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61152" behindDoc="0" locked="0" layoutInCell="1" allowOverlap="1" wp14:anchorId="5B626915" wp14:editId="69662404">
                <wp:simplePos x="0" y="0"/>
                <wp:positionH relativeFrom="column">
                  <wp:posOffset>5434330</wp:posOffset>
                </wp:positionH>
                <wp:positionV relativeFrom="paragraph">
                  <wp:posOffset>125095</wp:posOffset>
                </wp:positionV>
                <wp:extent cx="0" cy="421005"/>
                <wp:effectExtent l="95250" t="0" r="57150" b="55245"/>
                <wp:wrapNone/>
                <wp:docPr id="423" name="Connecteur droit avec flèche 423"/>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23" o:spid="_x0000_s1026" type="#_x0000_t32" style="position:absolute;margin-left:427.9pt;margin-top:9.85pt;width:0;height:33.15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" strokecolor="#4579b8 [3044]">
                <v:stroke endarrow="open"/>
              </v:shape>
            </w:pict>
          </mc:Fallback>
        </mc:AlternateContent>
      </w:r>
    </w:p>
    <w:p w:rsidR="00F11290" w:rsidRPr="006C2888" w:rsidRDefault="00A8430D" w:rsidP="00F11290">
      <w:pPr>
        <w:ind w:left="3540"/>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53984" behindDoc="0" locked="0" layoutInCell="1" allowOverlap="1" wp14:anchorId="32353C62" wp14:editId="3F5A45DB">
                <wp:simplePos x="0" y="0"/>
                <wp:positionH relativeFrom="column">
                  <wp:posOffset>1176949</wp:posOffset>
                </wp:positionH>
                <wp:positionV relativeFrom="paragraph">
                  <wp:posOffset>90596</wp:posOffset>
                </wp:positionV>
                <wp:extent cx="1351128" cy="777923"/>
                <wp:effectExtent l="0" t="0" r="20955" b="22225"/>
                <wp:wrapNone/>
                <wp:docPr id="424" name="Rectangle à coins arrondis 424"/>
                <wp:cNvGraphicFramePr/>
                <a:graphic xmlns:a="http://schemas.openxmlformats.org/drawingml/2006/main">
                  <a:graphicData uri="http://schemas.microsoft.com/office/word/2010/wordprocessingShape">
                    <wps:wsp>
                      <wps:cNvSpPr/>
                      <wps:spPr>
                        <a:xfrm>
                          <a:off x="0" y="0"/>
                          <a:ext cx="1351128" cy="777923"/>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Convertir les données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24" o:spid="_x0000_s1045" style="position:absolute;left:0;text-align:left;margin-left:92.65pt;margin-top:7.15pt;width:106.4pt;height:61.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Convertir les données CAN</w:t>
                      </w:r>
                    </w:p>
                  </w:txbxContent>
                </v:textbox>
              </v:roundrect>
            </w:pict>
          </mc:Fallback>
        </mc:AlternateContent>
      </w:r>
    </w:p>
    <w:p w:rsidR="00F11290" w:rsidRPr="006C2888" w:rsidRDefault="00410D7F" w:rsidP="00F11290">
      <w:pPr>
        <w:ind w:left="3540"/>
        <w:rPr>
          <w:rFonts w:ascii="Times New Roman" w:hAnsi="Times New Roman"/>
          <w:sz w:val="16"/>
          <w:szCs w:val="16"/>
        </w:rPr>
      </w:pPr>
      <w:ins w:id="259" w:author="EPR_Consultant07" w:date="2014-03-19T13:54:00Z">
        <w:r w:rsidRPr="006C2888">
          <w:rPr>
            <w:rFonts w:ascii="Times New Roman" w:hAnsi="Times New Roman"/>
            <w:noProof/>
            <w:lang w:eastAsia="fr-FR" w:bidi="ar-SA"/>
          </w:rPr>
          <mc:AlternateContent>
            <mc:Choice Requires="wps">
              <w:drawing>
                <wp:anchor distT="0" distB="0" distL="114300" distR="114300" simplePos="0" relativeHeight="251848192" behindDoc="0" locked="0" layoutInCell="1" allowOverlap="1" wp14:anchorId="0536BCA0" wp14:editId="1FEF0657">
                  <wp:simplePos x="0" y="0"/>
                  <wp:positionH relativeFrom="column">
                    <wp:posOffset>2787972</wp:posOffset>
                  </wp:positionH>
                  <wp:positionV relativeFrom="paragraph">
                    <wp:posOffset>20320</wp:posOffset>
                  </wp:positionV>
                  <wp:extent cx="1009650" cy="709295"/>
                  <wp:effectExtent l="0" t="0" r="19050" b="14605"/>
                  <wp:wrapNone/>
                  <wp:docPr id="21" name="Rectangle à coins arrondis 21"/>
                  <wp:cNvGraphicFramePr/>
                  <a:graphic xmlns:a="http://schemas.openxmlformats.org/drawingml/2006/main">
                    <a:graphicData uri="http://schemas.microsoft.com/office/word/2010/wordprocessingShape">
                      <wps:wsp>
                        <wps:cNvSpPr/>
                        <wps:spPr>
                          <a:xfrm>
                            <a:off x="0" y="0"/>
                            <a:ext cx="1009650" cy="7092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4DB" w:rsidRPr="00FB6B7E" w:rsidRDefault="006214DB" w:rsidP="006214DB">
                              <w:pPr>
                                <w:jc w:val="center"/>
                                <w:rPr>
                                  <w:ins w:id="260"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61"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ins>
                              <w:ins w:id="262"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SID_</w:t>
                                </w:r>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2</w:t>
                                </w:r>
                              </w:ins>
                            </w:p>
                            <w:p w:rsidR="006214DB" w:rsidRPr="006214DB" w:rsidRDefault="006214DB" w:rsidP="006214DB">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63"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1" o:spid="_x0000_s1046" style="position:absolute;left:0;text-align:left;margin-left:219.55pt;margin-top:1.6pt;width:79.5pt;height:55.8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" fillcolor="#eeece1 [3214]" strokecolor="#243f60 [1604]" strokeweight="2pt">
                  <v:textbox>
                    <w:txbxContent>
                      <w:p w:rsidR="006214DB" w:rsidRPr="00FB6B7E" w:rsidRDefault="006214DB" w:rsidP="006214DB">
                        <w:pPr>
                          <w:jc w:val="center"/>
                          <w:rPr>
                            <w:ins w:id="264"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65"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ins>
                        <w:ins w:id="266"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SID_</w:t>
                          </w:r>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2</w:t>
                          </w:r>
                        </w:ins>
                      </w:p>
                      <w:p w:rsidR="006214DB" w:rsidRPr="006214DB" w:rsidRDefault="006214DB" w:rsidP="006214DB">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67"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v:textbox>
                </v:roundrect>
              </w:pict>
            </mc:Fallback>
          </mc:AlternateContent>
        </w:r>
      </w:ins>
      <w:r w:rsidR="00F11290" w:rsidRPr="006C2888">
        <w:rPr>
          <w:rFonts w:ascii="Times New Roman" w:hAnsi="Times New Roman"/>
          <w:noProof/>
          <w:lang w:eastAsia="fr-FR" w:bidi="ar-SA"/>
        </w:rPr>
        <mc:AlternateContent>
          <mc:Choice Requires="wps">
            <w:drawing>
              <wp:anchor distT="0" distB="0" distL="114300" distR="114300" simplePos="0" relativeHeight="251744768" behindDoc="0" locked="0" layoutInCell="1" allowOverlap="1" wp14:anchorId="2FD304A2" wp14:editId="4D658A33">
                <wp:simplePos x="0" y="0"/>
                <wp:positionH relativeFrom="column">
                  <wp:posOffset>5203190</wp:posOffset>
                </wp:positionH>
                <wp:positionV relativeFrom="paragraph">
                  <wp:posOffset>267335</wp:posOffset>
                </wp:positionV>
                <wp:extent cx="937895" cy="296545"/>
                <wp:effectExtent l="0" t="0" r="14605" b="27305"/>
                <wp:wrapNone/>
                <wp:docPr id="437" name="Zone de texte 437"/>
                <wp:cNvGraphicFramePr/>
                <a:graphic xmlns:a="http://schemas.openxmlformats.org/drawingml/2006/main">
                  <a:graphicData uri="http://schemas.microsoft.com/office/word/2010/wordprocessingShape">
                    <wps:wsp>
                      <wps:cNvSpPr txBox="1"/>
                      <wps:spPr>
                        <a:xfrm>
                          <a:off x="0" y="0"/>
                          <a:ext cx="937895"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F11290">
                            <w:r>
                              <w:t>Conducteur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7" o:spid="_x0000_s1047" type="#_x0000_t202" style="position:absolute;left:0;text-align:left;margin-left:409.7pt;margin-top:21.05pt;width:73.85pt;height:23.3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" fillcolor="white [3201]" strokecolor="white [3212]" strokeweight=".5pt">
                <v:textbox>
                  <w:txbxContent>
                    <w:p w:rsidR="00ED18CC" w:rsidRDefault="00ED18CC" w:rsidP="00F11290">
                      <w:r>
                        <w:t>Conducteur</w:t>
                      </w:r>
                    </w:p>
                  </w:txbxContent>
                </v:textbox>
              </v:shape>
            </w:pict>
          </mc:Fallback>
        </mc:AlternateContent>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t xml:space="preserve">        </w:t>
      </w:r>
    </w:p>
    <w:p w:rsidR="00F11290" w:rsidRPr="006C2888" w:rsidRDefault="005B0B98" w:rsidP="00F11290">
      <w:pPr>
        <w:ind w:left="3540"/>
        <w:rPr>
          <w:rFonts w:ascii="Times New Roman" w:hAnsi="Times New Roman"/>
        </w:rPr>
      </w:pPr>
      <w:ins w:id="268" w:author="EPR_Consultant07" w:date="2014-03-19T14:18:00Z">
        <w:r>
          <w:rPr>
            <w:rFonts w:ascii="Times New Roman" w:hAnsi="Times New Roman"/>
            <w:noProof/>
            <w:lang w:eastAsia="fr-FR" w:bidi="ar-SA"/>
          </w:rPr>
          <mc:AlternateContent>
            <mc:Choice Requires="wps">
              <w:drawing>
                <wp:anchor distT="0" distB="0" distL="114300" distR="114300" simplePos="0" relativeHeight="251867648" behindDoc="0" locked="0" layoutInCell="1" allowOverlap="1" wp14:anchorId="0B6C4909" wp14:editId="543A9989">
                  <wp:simplePos x="0" y="0"/>
                  <wp:positionH relativeFrom="column">
                    <wp:posOffset>3786505</wp:posOffset>
                  </wp:positionH>
                  <wp:positionV relativeFrom="paragraph">
                    <wp:posOffset>156845</wp:posOffset>
                  </wp:positionV>
                  <wp:extent cx="189230" cy="0"/>
                  <wp:effectExtent l="0" t="0" r="20320" b="19050"/>
                  <wp:wrapNone/>
                  <wp:docPr id="31" name="Connecteur droit 31"/>
                  <wp:cNvGraphicFramePr/>
                  <a:graphic xmlns:a="http://schemas.openxmlformats.org/drawingml/2006/main">
                    <a:graphicData uri="http://schemas.microsoft.com/office/word/2010/wordprocessingShape">
                      <wps:wsp>
                        <wps:cNvCnPr/>
                        <wps:spPr>
                          <a:xfrm>
                            <a:off x="0" y="0"/>
                            <a:ext cx="189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31" o:spid="_x0000_s1026" style="position:absolute;z-index:25186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15pt,12.35pt" to="313.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" strokecolor="#4579b8 [3044]"/>
              </w:pict>
            </mc:Fallback>
          </mc:AlternateContent>
        </w:r>
      </w:ins>
      <w:r w:rsidR="00410D7F" w:rsidRPr="006C2888">
        <w:rPr>
          <w:rFonts w:ascii="Times New Roman" w:hAnsi="Times New Roman"/>
          <w:noProof/>
          <w:lang w:eastAsia="fr-FR" w:bidi="ar-SA"/>
        </w:rPr>
        <mc:AlternateContent>
          <mc:Choice Requires="wps">
            <w:drawing>
              <wp:anchor distT="0" distB="0" distL="114300" distR="114300" simplePos="0" relativeHeight="251843072" behindDoc="0" locked="0" layoutInCell="1" allowOverlap="1" wp14:anchorId="4B73AE14" wp14:editId="2FEA1028">
                <wp:simplePos x="0" y="0"/>
                <wp:positionH relativeFrom="column">
                  <wp:posOffset>1245173</wp:posOffset>
                </wp:positionH>
                <wp:positionV relativeFrom="paragraph">
                  <wp:posOffset>16846</wp:posOffset>
                </wp:positionV>
                <wp:extent cx="2360931" cy="450214"/>
                <wp:effectExtent l="3175" t="0" r="23495" b="23495"/>
                <wp:wrapNone/>
                <wp:docPr id="158" name="Connecteur en angle 158"/>
                <wp:cNvGraphicFramePr/>
                <a:graphic xmlns:a="http://schemas.openxmlformats.org/drawingml/2006/main">
                  <a:graphicData uri="http://schemas.microsoft.com/office/word/2010/wordprocessingShape">
                    <wps:wsp>
                      <wps:cNvCnPr/>
                      <wps:spPr>
                        <a:xfrm rot="16200000" flipH="1">
                          <a:off x="0" y="0"/>
                          <a:ext cx="2360931" cy="450214"/>
                        </a:xfrm>
                        <a:prstGeom prst="bentConnector3">
                          <a:avLst>
                            <a:gd name="adj1" fmla="val 8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58" o:spid="_x0000_s1026" type="#_x0000_t34" style="position:absolute;margin-left:98.05pt;margin-top:1.35pt;width:185.9pt;height:35.45pt;rotation:90;flip:x;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" adj="187" strokecolor="#4579b8 [3044]"/>
            </w:pict>
          </mc:Fallback>
        </mc:AlternateContent>
      </w:r>
      <w:ins w:id="269" w:author="EPR_Consultant07" w:date="2014-03-19T14:03:00Z">
        <w:r w:rsidR="00410D7F" w:rsidRPr="006C2888">
          <w:rPr>
            <w:rFonts w:ascii="Times New Roman" w:hAnsi="Times New Roman"/>
            <w:noProof/>
            <w:lang w:eastAsia="fr-FR" w:bidi="ar-SA"/>
          </w:rPr>
          <mc:AlternateContent>
            <mc:Choice Requires="wps">
              <w:drawing>
                <wp:anchor distT="0" distB="0" distL="114300" distR="114300" simplePos="0" relativeHeight="251854336" behindDoc="0" locked="0" layoutInCell="1" allowOverlap="1" wp14:anchorId="417A8EAC" wp14:editId="15C0228C">
                  <wp:simplePos x="0" y="0"/>
                  <wp:positionH relativeFrom="column">
                    <wp:posOffset>2648907</wp:posOffset>
                  </wp:positionH>
                  <wp:positionV relativeFrom="paragraph">
                    <wp:posOffset>89535</wp:posOffset>
                  </wp:positionV>
                  <wp:extent cx="134620" cy="0"/>
                  <wp:effectExtent l="0" t="76200" r="17780" b="114300"/>
                  <wp:wrapNone/>
                  <wp:docPr id="24" name="Connecteur droit avec flèche 24"/>
                  <wp:cNvGraphicFramePr/>
                  <a:graphic xmlns:a="http://schemas.openxmlformats.org/drawingml/2006/main">
                    <a:graphicData uri="http://schemas.microsoft.com/office/word/2010/wordprocessingShape">
                      <wps:wsp>
                        <wps:cNvCnPr/>
                        <wps:spPr>
                          <a:xfrm>
                            <a:off x="0" y="0"/>
                            <a:ext cx="134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4" o:spid="_x0000_s1026" type="#_x0000_t32" style="position:absolute;margin-left:208.6pt;margin-top:7.05pt;width:10.6pt;height:0;z-index:25185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" strokecolor="#4579b8 [3044]">
                  <v:stroke endarrow="open"/>
                </v:shape>
              </w:pict>
            </mc:Fallback>
          </mc:AlternateContent>
        </w:r>
      </w:ins>
      <w:r w:rsidR="00F11290" w:rsidRPr="006C2888">
        <w:rPr>
          <w:rFonts w:ascii="Times New Roman" w:hAnsi="Times New Roman"/>
          <w:noProof/>
          <w:lang w:eastAsia="fr-FR" w:bidi="ar-SA"/>
        </w:rPr>
        <mc:AlternateContent>
          <mc:Choice Requires="wps">
            <w:drawing>
              <wp:anchor distT="0" distB="0" distL="114300" distR="114300" simplePos="0" relativeHeight="251746816" behindDoc="0" locked="0" layoutInCell="1" allowOverlap="1" wp14:anchorId="06FA01F8" wp14:editId="402A47E8">
                <wp:simplePos x="0" y="0"/>
                <wp:positionH relativeFrom="column">
                  <wp:posOffset>4872990</wp:posOffset>
                </wp:positionH>
                <wp:positionV relativeFrom="paragraph">
                  <wp:posOffset>113030</wp:posOffset>
                </wp:positionV>
                <wp:extent cx="1191895" cy="981075"/>
                <wp:effectExtent l="0" t="0" r="27305" b="28575"/>
                <wp:wrapNone/>
                <wp:docPr id="427" name="Rectangle à coins arrondis 427"/>
                <wp:cNvGraphicFramePr/>
                <a:graphic xmlns:a="http://schemas.openxmlformats.org/drawingml/2006/main">
                  <a:graphicData uri="http://schemas.microsoft.com/office/word/2010/wordprocessingShape">
                    <wps:wsp>
                      <wps:cNvSpPr/>
                      <wps:spPr>
                        <a:xfrm>
                          <a:off x="0" y="0"/>
                          <a:ext cx="1191895" cy="98107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Afficher, traiter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27" o:spid="_x0000_s1048" style="position:absolute;left:0;text-align:left;margin-left:383.7pt;margin-top:8.9pt;width:93.85pt;height:77.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Afficher, traiter</w:t>
                      </w:r>
                    </w:p>
                  </w:txbxContent>
                </v:textbox>
              </v:roundrect>
            </w:pict>
          </mc:Fallback>
        </mc:AlternateContent>
      </w:r>
    </w:p>
    <w:p w:rsidR="00F11290" w:rsidRPr="006C2888" w:rsidRDefault="0088557E" w:rsidP="00F11290">
      <w:pPr>
        <w:ind w:left="3540"/>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52960" behindDoc="0" locked="0" layoutInCell="1" allowOverlap="1" wp14:anchorId="5C929757" wp14:editId="7EC4D1C6">
                <wp:simplePos x="0" y="0"/>
                <wp:positionH relativeFrom="column">
                  <wp:posOffset>358083</wp:posOffset>
                </wp:positionH>
                <wp:positionV relativeFrom="paragraph">
                  <wp:posOffset>169147</wp:posOffset>
                </wp:positionV>
                <wp:extent cx="0" cy="545910"/>
                <wp:effectExtent l="95250" t="38100" r="57150" b="64135"/>
                <wp:wrapNone/>
                <wp:docPr id="48" name="Connecteur droit avec flèche 48"/>
                <wp:cNvGraphicFramePr/>
                <a:graphic xmlns:a="http://schemas.openxmlformats.org/drawingml/2006/main">
                  <a:graphicData uri="http://schemas.microsoft.com/office/word/2010/wordprocessingShape">
                    <wps:wsp>
                      <wps:cNvCnPr/>
                      <wps:spPr>
                        <a:xfrm>
                          <a:off x="0" y="0"/>
                          <a:ext cx="0" cy="5459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 o:spid="_x0000_s1026" type="#_x0000_t32" style="position:absolute;margin-left:28.2pt;margin-top:13.3pt;width:0;height:43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" strokecolor="#4579b8 [3044]">
                <v:stroke startarrow="open" endarrow="open"/>
              </v:shape>
            </w:pict>
          </mc:Fallback>
        </mc:AlternateContent>
      </w:r>
      <w:ins w:id="270" w:author="EPR_Consultant07" w:date="2014-03-19T14:12:00Z">
        <w:r w:rsidR="008B2E71" w:rsidRPr="006C2888">
          <w:rPr>
            <w:rFonts w:ascii="Times New Roman" w:hAnsi="Times New Roman"/>
            <w:noProof/>
            <w:lang w:eastAsia="fr-FR" w:bidi="ar-SA"/>
          </w:rPr>
          <mc:AlternateContent>
            <mc:Choice Requires="wps">
              <w:drawing>
                <wp:anchor distT="0" distB="0" distL="114300" distR="114300" simplePos="0" relativeHeight="251861504" behindDoc="0" locked="0" layoutInCell="1" allowOverlap="1" wp14:anchorId="32C65088" wp14:editId="7D0C5129">
                  <wp:simplePos x="0" y="0"/>
                  <wp:positionH relativeFrom="column">
                    <wp:posOffset>2760980</wp:posOffset>
                  </wp:positionH>
                  <wp:positionV relativeFrom="paragraph">
                    <wp:posOffset>33655</wp:posOffset>
                  </wp:positionV>
                  <wp:extent cx="2267585" cy="163830"/>
                  <wp:effectExtent l="4128" t="0" r="22542" b="41593"/>
                  <wp:wrapNone/>
                  <wp:docPr id="27" name="Connecteur en angle 27"/>
                  <wp:cNvGraphicFramePr/>
                  <a:graphic xmlns:a="http://schemas.openxmlformats.org/drawingml/2006/main">
                    <a:graphicData uri="http://schemas.microsoft.com/office/word/2010/wordprocessingShape">
                      <wps:wsp>
                        <wps:cNvCnPr/>
                        <wps:spPr>
                          <a:xfrm rot="5400000">
                            <a:off x="0" y="0"/>
                            <a:ext cx="2267585" cy="163830"/>
                          </a:xfrm>
                          <a:prstGeom prst="bentConnector3">
                            <a:avLst>
                              <a:gd name="adj1" fmla="val 10055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27" o:spid="_x0000_s1026" type="#_x0000_t34" style="position:absolute;margin-left:217.4pt;margin-top:2.65pt;width:178.55pt;height:12.9pt;rotation:90;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" adj="21720" strokecolor="#4579b8 [3044]"/>
              </w:pict>
            </mc:Fallback>
          </mc:AlternateContent>
        </w:r>
      </w:ins>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r w:rsidR="00F11290" w:rsidRPr="006C2888">
        <w:rPr>
          <w:rFonts w:ascii="Times New Roman" w:hAnsi="Times New Roman"/>
        </w:rPr>
        <w:tab/>
      </w:r>
    </w:p>
    <w:p w:rsidR="00F11290" w:rsidRPr="006C2888" w:rsidRDefault="00F11290" w:rsidP="00F11290">
      <w:pPr>
        <w:ind w:left="3540"/>
        <w:rPr>
          <w:rFonts w:ascii="Times New Roman" w:hAnsi="Times New Roman"/>
        </w:rPr>
      </w:pP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r w:rsidRPr="006C2888">
        <w:rPr>
          <w:rFonts w:ascii="Times New Roman" w:hAnsi="Times New Roman"/>
        </w:rPr>
        <w:tab/>
      </w:r>
    </w:p>
    <w:p w:rsidR="00F11290" w:rsidRPr="006C2888" w:rsidRDefault="008B2E71" w:rsidP="00F11290">
      <w:pPr>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45792" behindDoc="0" locked="0" layoutInCell="1" allowOverlap="1" wp14:anchorId="7FCDEB96" wp14:editId="19D3DBDF">
                <wp:simplePos x="0" y="0"/>
                <wp:positionH relativeFrom="column">
                  <wp:posOffset>4158615</wp:posOffset>
                </wp:positionH>
                <wp:positionV relativeFrom="paragraph">
                  <wp:posOffset>39370</wp:posOffset>
                </wp:positionV>
                <wp:extent cx="722630" cy="297180"/>
                <wp:effectExtent l="0" t="0" r="20320" b="26670"/>
                <wp:wrapNone/>
                <wp:docPr id="428" name="Zone de texte 428"/>
                <wp:cNvGraphicFramePr/>
                <a:graphic xmlns:a="http://schemas.openxmlformats.org/drawingml/2006/main">
                  <a:graphicData uri="http://schemas.microsoft.com/office/word/2010/wordprocessingShape">
                    <wps:wsp>
                      <wps:cNvSpPr txBox="1"/>
                      <wps:spPr>
                        <a:xfrm>
                          <a:off x="0" y="0"/>
                          <a:ext cx="72263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F11290">
                            <w:r>
                              <w:t>Pupitre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8" o:spid="_x0000_s1049" type="#_x0000_t202" style="position:absolute;left:0;text-align:left;margin-left:327.45pt;margin-top:3.1pt;width:56.9pt;height:23.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" fillcolor="white [3201]" strokecolor="white [3212]" strokeweight=".5pt">
                <v:textbox>
                  <w:txbxContent>
                    <w:p w:rsidR="00ED18CC" w:rsidRDefault="00ED18CC" w:rsidP="00F11290">
                      <w:r>
                        <w:t>Pupitre</w:t>
                      </w:r>
                    </w:p>
                  </w:txbxContent>
                </v:textbox>
              </v:shape>
            </w:pict>
          </mc:Fallback>
        </mc:AlternateContent>
      </w:r>
      <w:r w:rsidRPr="006C2888">
        <w:rPr>
          <w:rFonts w:ascii="Times New Roman" w:hAnsi="Times New Roman"/>
          <w:noProof/>
          <w:lang w:eastAsia="fr-FR" w:bidi="ar-SA"/>
        </w:rPr>
        <mc:AlternateContent>
          <mc:Choice Requires="wps">
            <w:drawing>
              <wp:anchor distT="0" distB="0" distL="114300" distR="114300" simplePos="0" relativeHeight="251772416" behindDoc="0" locked="0" layoutInCell="1" allowOverlap="1" wp14:anchorId="6FA6AF95" wp14:editId="68AAE275">
                <wp:simplePos x="0" y="0"/>
                <wp:positionH relativeFrom="column">
                  <wp:posOffset>1868805</wp:posOffset>
                </wp:positionH>
                <wp:positionV relativeFrom="paragraph">
                  <wp:posOffset>53975</wp:posOffset>
                </wp:positionV>
                <wp:extent cx="0" cy="401320"/>
                <wp:effectExtent l="95250" t="38100" r="114300" b="55880"/>
                <wp:wrapNone/>
                <wp:docPr id="142" name="Connecteur droit avec flèche 142"/>
                <wp:cNvGraphicFramePr/>
                <a:graphic xmlns:a="http://schemas.openxmlformats.org/drawingml/2006/main">
                  <a:graphicData uri="http://schemas.microsoft.com/office/word/2010/wordprocessingShape">
                    <wps:wsp>
                      <wps:cNvCnPr/>
                      <wps:spPr>
                        <a:xfrm flipH="1">
                          <a:off x="0" y="0"/>
                          <a:ext cx="0" cy="4013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2" o:spid="_x0000_s1026" type="#_x0000_t32" style="position:absolute;margin-left:147.15pt;margin-top:4.25pt;width:0;height:31.6pt;flip:x;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" strokecolor="#4579b8 [3044]">
                <v:stroke startarrow="open" endarrow="open"/>
              </v:shape>
            </w:pict>
          </mc:Fallback>
        </mc:AlternateContent>
      </w:r>
      <w:ins w:id="271" w:author="EPR_Consultant07" w:date="2014-03-19T13:58:00Z">
        <w:r w:rsidR="00410D7F" w:rsidRPr="006C2888">
          <w:rPr>
            <w:rFonts w:ascii="Times New Roman" w:hAnsi="Times New Roman"/>
            <w:noProof/>
            <w:lang w:eastAsia="fr-FR" w:bidi="ar-SA"/>
          </w:rPr>
          <mc:AlternateContent>
            <mc:Choice Requires="wps">
              <w:drawing>
                <wp:anchor distT="0" distB="0" distL="114300" distR="114300" simplePos="0" relativeHeight="251852288" behindDoc="0" locked="0" layoutInCell="1" allowOverlap="1" wp14:anchorId="030937FC" wp14:editId="13B57DB7">
                  <wp:simplePos x="0" y="0"/>
                  <wp:positionH relativeFrom="column">
                    <wp:posOffset>2800672</wp:posOffset>
                  </wp:positionH>
                  <wp:positionV relativeFrom="paragraph">
                    <wp:posOffset>132080</wp:posOffset>
                  </wp:positionV>
                  <wp:extent cx="1009650" cy="346075"/>
                  <wp:effectExtent l="0" t="0" r="19050" b="15875"/>
                  <wp:wrapNone/>
                  <wp:docPr id="23" name="Rectangle à coins arrondis 23"/>
                  <wp:cNvGraphicFramePr/>
                  <a:graphic xmlns:a="http://schemas.openxmlformats.org/drawingml/2006/main">
                    <a:graphicData uri="http://schemas.microsoft.com/office/word/2010/wordprocessingShape">
                      <wps:wsp>
                        <wps:cNvSpPr/>
                        <wps:spPr>
                          <a:xfrm>
                            <a:off x="0" y="0"/>
                            <a:ext cx="1009650" cy="346075"/>
                          </a:xfrm>
                          <a:prstGeom prst="roundRect">
                            <a:avLst>
                              <a:gd name="adj" fmla="val 36385"/>
                            </a:avLst>
                          </a:prstGeom>
                          <a:solidFill>
                            <a:schemeClr val="bg2"/>
                          </a:solid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10D7F" w:rsidRPr="006214DB" w:rsidRDefault="00410D7F" w:rsidP="00410D7F">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72" w:author="EPR_Consultant07" w:date="2014-03-19T13:58: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del w:id="273"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3" o:spid="_x0000_s1050" style="position:absolute;left:0;text-align:left;margin-left:220.55pt;margin-top:10.4pt;width:79.5pt;height:27.2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8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" fillcolor="#eeece1 [3214]" strokecolor="#243f60 [1604]" strokeweight="2pt">
                  <v:stroke dashstyle="3 1"/>
                  <v:textbox>
                    <w:txbxContent>
                      <w:p w:rsidR="00410D7F" w:rsidRPr="006214DB" w:rsidRDefault="00410D7F" w:rsidP="00410D7F">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74" w:author="EPR_Consultant07" w:date="2014-03-19T13:58: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del w:id="275"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v:textbox>
                </v:roundrect>
              </w:pict>
            </mc:Fallback>
          </mc:AlternateContent>
        </w:r>
      </w:ins>
      <w:r w:rsidR="00F11290" w:rsidRPr="006C2888">
        <w:rPr>
          <w:rFonts w:ascii="Times New Roman" w:hAnsi="Times New Roman"/>
          <w:noProof/>
          <w:lang w:eastAsia="fr-FR" w:bidi="ar-SA"/>
        </w:rPr>
        <mc:AlternateContent>
          <mc:Choice Requires="wps">
            <w:drawing>
              <wp:anchor distT="0" distB="0" distL="114300" distR="114300" simplePos="0" relativeHeight="251759104" behindDoc="0" locked="0" layoutInCell="1" allowOverlap="1" wp14:anchorId="34A48DAE" wp14:editId="27DC1F88">
                <wp:simplePos x="0" y="0"/>
                <wp:positionH relativeFrom="column">
                  <wp:posOffset>6076315</wp:posOffset>
                </wp:positionH>
                <wp:positionV relativeFrom="paragraph">
                  <wp:posOffset>49530</wp:posOffset>
                </wp:positionV>
                <wp:extent cx="250825" cy="0"/>
                <wp:effectExtent l="0" t="0" r="15875" b="19050"/>
                <wp:wrapNone/>
                <wp:docPr id="430" name="Connecteur droit 430"/>
                <wp:cNvGraphicFramePr/>
                <a:graphic xmlns:a="http://schemas.openxmlformats.org/drawingml/2006/main">
                  <a:graphicData uri="http://schemas.microsoft.com/office/word/2010/wordprocessingShape">
                    <wps:wsp>
                      <wps:cNvCnPr/>
                      <wps:spPr>
                        <a:xfrm>
                          <a:off x="0" y="0"/>
                          <a:ext cx="250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30" o:spid="_x0000_s1026" style="position:absolute;z-index:251759104;visibility:visible;mso-wrap-style:square;mso-wrap-distance-left:9pt;mso-wrap-distance-top:0;mso-wrap-distance-right:9pt;mso-wrap-distance-bottom:0;mso-position-horizontal:absolute;mso-position-horizontal-relative:text;mso-position-vertical:absolute;mso-position-vertical-relative:text" from="478.45pt,3.9pt" to="498.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" strokecolor="#4579b8 [3044]"/>
            </w:pict>
          </mc:Fallback>
        </mc:AlternateContent>
      </w:r>
    </w:p>
    <w:p w:rsidR="00F11290" w:rsidRPr="006C2888" w:rsidRDefault="005B0B98" w:rsidP="00F11290">
      <w:pPr>
        <w:rPr>
          <w:rFonts w:ascii="Times New Roman" w:hAnsi="Times New Roman"/>
        </w:rPr>
      </w:pPr>
      <w:ins w:id="276" w:author="EPR_Consultant07" w:date="2014-03-19T14:19:00Z">
        <w:r>
          <w:rPr>
            <w:rFonts w:ascii="Times New Roman" w:hAnsi="Times New Roman"/>
            <w:noProof/>
            <w:lang w:eastAsia="fr-FR" w:bidi="ar-SA"/>
          </w:rPr>
          <mc:AlternateContent>
            <mc:Choice Requires="wps">
              <w:drawing>
                <wp:anchor distT="0" distB="0" distL="114300" distR="114300" simplePos="0" relativeHeight="251869696" behindDoc="0" locked="0" layoutInCell="1" allowOverlap="1" wp14:anchorId="79A3F646" wp14:editId="222BE79F">
                  <wp:simplePos x="0" y="0"/>
                  <wp:positionH relativeFrom="column">
                    <wp:posOffset>3799205</wp:posOffset>
                  </wp:positionH>
                  <wp:positionV relativeFrom="paragraph">
                    <wp:posOffset>103183</wp:posOffset>
                  </wp:positionV>
                  <wp:extent cx="189230" cy="0"/>
                  <wp:effectExtent l="0" t="0" r="20320" b="19050"/>
                  <wp:wrapNone/>
                  <wp:docPr id="448" name="Connecteur droit 448"/>
                  <wp:cNvGraphicFramePr/>
                  <a:graphic xmlns:a="http://schemas.openxmlformats.org/drawingml/2006/main">
                    <a:graphicData uri="http://schemas.microsoft.com/office/word/2010/wordprocessingShape">
                      <wps:wsp>
                        <wps:cNvCnPr/>
                        <wps:spPr>
                          <a:xfrm>
                            <a:off x="0" y="0"/>
                            <a:ext cx="189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448" o:spid="_x0000_s1026" style="position:absolute;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15pt,8.1pt" to="314.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" strokecolor="#4579b8 [3044]"/>
              </w:pict>
            </mc:Fallback>
          </mc:AlternateContent>
        </w:r>
      </w:ins>
      <w:ins w:id="277" w:author="EPR_Consultant07" w:date="2014-03-19T14:09:00Z">
        <w:r w:rsidR="008B2E71" w:rsidRPr="006C2888">
          <w:rPr>
            <w:rFonts w:ascii="Times New Roman" w:hAnsi="Times New Roman"/>
            <w:noProof/>
            <w:lang w:eastAsia="fr-FR" w:bidi="ar-SA"/>
          </w:rPr>
          <mc:AlternateContent>
            <mc:Choice Requires="wps">
              <w:drawing>
                <wp:anchor distT="0" distB="0" distL="114300" distR="114300" simplePos="0" relativeHeight="251857408" behindDoc="0" locked="0" layoutInCell="1" allowOverlap="1" wp14:anchorId="096192E9" wp14:editId="7F4DA771">
                  <wp:simplePos x="0" y="0"/>
                  <wp:positionH relativeFrom="column">
                    <wp:posOffset>2664147</wp:posOffset>
                  </wp:positionH>
                  <wp:positionV relativeFrom="paragraph">
                    <wp:posOffset>154940</wp:posOffset>
                  </wp:positionV>
                  <wp:extent cx="134620" cy="0"/>
                  <wp:effectExtent l="0" t="76200" r="17780" b="114300"/>
                  <wp:wrapNone/>
                  <wp:docPr id="25" name="Connecteur droit avec flèche 25"/>
                  <wp:cNvGraphicFramePr/>
                  <a:graphic xmlns:a="http://schemas.openxmlformats.org/drawingml/2006/main">
                    <a:graphicData uri="http://schemas.microsoft.com/office/word/2010/wordprocessingShape">
                      <wps:wsp>
                        <wps:cNvCnPr/>
                        <wps:spPr>
                          <a:xfrm>
                            <a:off x="0" y="0"/>
                            <a:ext cx="134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09.8pt;margin-top:12.2pt;width:10.6pt;height:0;z-index:2518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" strokecolor="#4579b8 [3044]">
                  <v:stroke endarrow="open"/>
                </v:shape>
              </w:pict>
            </mc:Fallback>
          </mc:AlternateContent>
        </w:r>
      </w:ins>
    </w:p>
    <w:p w:rsidR="00F11290" w:rsidRPr="006C2888" w:rsidRDefault="0088557E" w:rsidP="00F11290">
      <w:pPr>
        <w:rPr>
          <w:rFonts w:ascii="Times New Roman" w:hAnsi="Times New Roman"/>
        </w:rPr>
      </w:pPr>
      <w:r w:rsidRPr="006C2888">
        <w:rPr>
          <w:rFonts w:ascii="Times New Roman" w:hAnsi="Times New Roman"/>
          <w:noProof/>
          <w:lang w:eastAsia="fr-FR" w:bidi="ar-SA"/>
        </w:rPr>
        <mc:AlternateContent>
          <mc:Choice Requires="wps">
            <w:drawing>
              <wp:anchor distT="0" distB="0" distL="114300" distR="114300" simplePos="0" relativeHeight="251738624" behindDoc="0" locked="0" layoutInCell="1" allowOverlap="1" wp14:anchorId="0EA1A44D" wp14:editId="6A28D62B">
                <wp:simplePos x="0" y="0"/>
                <wp:positionH relativeFrom="column">
                  <wp:posOffset>-337953</wp:posOffset>
                </wp:positionH>
                <wp:positionV relativeFrom="paragraph">
                  <wp:posOffset>14017</wp:posOffset>
                </wp:positionV>
                <wp:extent cx="1363980" cy="856577"/>
                <wp:effectExtent l="57150" t="19050" r="83820" b="96520"/>
                <wp:wrapNone/>
                <wp:docPr id="435" name="Rectangle à coins arrondis 435"/>
                <wp:cNvGraphicFramePr/>
                <a:graphic xmlns:a="http://schemas.openxmlformats.org/drawingml/2006/main">
                  <a:graphicData uri="http://schemas.microsoft.com/office/word/2010/wordprocessingShape">
                    <wps:wsp>
                      <wps:cNvSpPr/>
                      <wps:spPr>
                        <a:xfrm>
                          <a:off x="0" y="0"/>
                          <a:ext cx="1363980" cy="856577"/>
                        </a:xfrm>
                        <a:prstGeom prst="roundRect">
                          <a:avLst/>
                        </a:prstGeom>
                        <a:solidFill>
                          <a:schemeClr val="bg2"/>
                        </a:solidFill>
                      </wps:spPr>
                      <wps:style>
                        <a:lnRef idx="1">
                          <a:schemeClr val="accent6"/>
                        </a:lnRef>
                        <a:fillRef idx="3">
                          <a:schemeClr val="accent6"/>
                        </a:fillRef>
                        <a:effectRef idx="2">
                          <a:schemeClr val="accent6"/>
                        </a:effectRef>
                        <a:fontRef idx="minor">
                          <a:schemeClr val="lt1"/>
                        </a:fontRef>
                      </wps:style>
                      <wps:txbx>
                        <w:txbxContent>
                          <w:p w:rsidR="00ED18CC" w:rsidDel="0088557E" w:rsidRDefault="00ED18CC" w:rsidP="0088557E">
                            <w:pPr>
                              <w:spacing w:before="240" w:after="240"/>
                              <w:jc w:val="center"/>
                              <w:rPr>
                                <w:del w:id="278" w:author="EPR_Consultant07" w:date="2014-03-19T14:33:00Z"/>
                                <w:color w:val="EEECE1" w:themeColor="background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Change w:id="279" w:author="EPR_Consultant07" w:date="2014-03-19T14:33:00Z">
                                <w:pPr>
                                  <w:jc w:val="center"/>
                                </w:pPr>
                              </w:pPrChange>
                            </w:pPr>
                          </w:p>
                          <w:p w:rsidR="00ED18CC" w:rsidRPr="00F11290" w:rsidRDefault="00ED18CC" w:rsidP="009371FF">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 les données applicatives</w:t>
                            </w:r>
                          </w:p>
                          <w:p w:rsidR="00ED18CC" w:rsidRDefault="00ED18CC" w:rsidP="00F112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35" o:spid="_x0000_s1051" style="position:absolute;left:0;text-align:left;margin-left:-26.6pt;margin-top:1.1pt;width:107.4pt;height:67.4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" fillcolor="#eeece1 [3214]" strokecolor="#f68c36 [3049]">
                <v:shadow on="t" color="black" opacity="22937f" origin=",.5" offset="0,.63889mm"/>
                <v:textbox>
                  <w:txbxContent>
                    <w:p w:rsidR="00ED18CC" w:rsidDel="0088557E" w:rsidRDefault="00ED18CC" w:rsidP="0088557E">
                      <w:pPr>
                        <w:spacing w:before="240" w:after="240"/>
                        <w:jc w:val="center"/>
                        <w:rPr>
                          <w:del w:id="280" w:author="EPR_Consultant07" w:date="2014-03-19T14:33:00Z"/>
                          <w:color w:val="EEECE1" w:themeColor="background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Change w:id="281" w:author="EPR_Consultant07" w:date="2014-03-19T14:33:00Z">
                          <w:pPr>
                            <w:jc w:val="center"/>
                          </w:pPr>
                        </w:pPrChange>
                      </w:pPr>
                    </w:p>
                    <w:p w:rsidR="00ED18CC" w:rsidRPr="00F11290" w:rsidRDefault="00ED18CC" w:rsidP="009371FF">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 les données applicatives</w:t>
                      </w:r>
                    </w:p>
                    <w:p w:rsidR="00ED18CC" w:rsidRDefault="00ED18CC" w:rsidP="00F11290"/>
                  </w:txbxContent>
                </v:textbox>
              </v:roundrect>
            </w:pict>
          </mc:Fallback>
        </mc:AlternateContent>
      </w:r>
      <w:r w:rsidR="006214DB" w:rsidRPr="006C2888">
        <w:rPr>
          <w:rFonts w:ascii="Times New Roman" w:hAnsi="Times New Roman"/>
          <w:noProof/>
          <w:lang w:eastAsia="fr-FR" w:bidi="ar-SA"/>
        </w:rPr>
        <mc:AlternateContent>
          <mc:Choice Requires="wps">
            <w:drawing>
              <wp:anchor distT="0" distB="0" distL="114300" distR="114300" simplePos="0" relativeHeight="251739648" behindDoc="0" locked="0" layoutInCell="1" allowOverlap="1" wp14:anchorId="4DEA192F" wp14:editId="28D50276">
                <wp:simplePos x="0" y="0"/>
                <wp:positionH relativeFrom="column">
                  <wp:posOffset>1280852</wp:posOffset>
                </wp:positionH>
                <wp:positionV relativeFrom="paragraph">
                  <wp:posOffset>124573</wp:posOffset>
                </wp:positionV>
                <wp:extent cx="1241425" cy="747395"/>
                <wp:effectExtent l="0" t="0" r="15875" b="14605"/>
                <wp:wrapNone/>
                <wp:docPr id="432" name="Rectangle à coins arrondis 432"/>
                <wp:cNvGraphicFramePr/>
                <a:graphic xmlns:a="http://schemas.openxmlformats.org/drawingml/2006/main">
                  <a:graphicData uri="http://schemas.microsoft.com/office/word/2010/wordprocessingShape">
                    <wps:wsp>
                      <wps:cNvSpPr/>
                      <wps:spPr>
                        <a:xfrm>
                          <a:off x="0" y="0"/>
                          <a:ext cx="1241425" cy="7473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Mesurer les données capteurs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32" o:spid="_x0000_s1052" style="position:absolute;left:0;text-align:left;margin-left:100.85pt;margin-top:9.8pt;width:97.75pt;height:58.8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" fillcolor="#eeece1 [3214]" strokecolor="#243f60 [1604]" strokeweight="2pt">
                <v:textbox>
                  <w:txbxContent>
                    <w:p w:rsidR="00ED18CC" w:rsidRPr="00F11290" w:rsidRDefault="00ED18CC" w:rsidP="00F11290">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Mesurer les données capteurs</w:t>
                      </w:r>
                    </w:p>
                  </w:txbxContent>
                </v:textbox>
              </v:roundrect>
            </w:pict>
          </mc:Fallback>
        </mc:AlternateContent>
      </w:r>
      <w:r w:rsidR="00F11290" w:rsidRPr="006C2888">
        <w:rPr>
          <w:rFonts w:ascii="Times New Roman" w:hAnsi="Times New Roman"/>
          <w:noProof/>
          <w:lang w:eastAsia="fr-FR" w:bidi="ar-SA"/>
        </w:rPr>
        <mc:AlternateContent>
          <mc:Choice Requires="wps">
            <w:drawing>
              <wp:anchor distT="0" distB="0" distL="114300" distR="114300" simplePos="0" relativeHeight="251741696" behindDoc="0" locked="0" layoutInCell="1" allowOverlap="1" wp14:anchorId="0ECC1FF1" wp14:editId="47F2276F">
                <wp:simplePos x="0" y="0"/>
                <wp:positionH relativeFrom="column">
                  <wp:posOffset>4460240</wp:posOffset>
                </wp:positionH>
                <wp:positionV relativeFrom="paragraph">
                  <wp:posOffset>10160</wp:posOffset>
                </wp:positionV>
                <wp:extent cx="415290" cy="0"/>
                <wp:effectExtent l="0" t="76200" r="22860" b="114300"/>
                <wp:wrapNone/>
                <wp:docPr id="18" name="Connecteur droit avec flèche 18"/>
                <wp:cNvGraphicFramePr/>
                <a:graphic xmlns:a="http://schemas.openxmlformats.org/drawingml/2006/main">
                  <a:graphicData uri="http://schemas.microsoft.com/office/word/2010/wordprocessingShape">
                    <wps:wsp>
                      <wps:cNvCnPr/>
                      <wps:spPr>
                        <a:xfrm>
                          <a:off x="0" y="0"/>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351.2pt;margin-top:.8pt;width:32.7pt;height:0;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" strokecolor="#4579b8 [3044]">
                <v:stroke endarrow="open"/>
              </v:shape>
            </w:pict>
          </mc:Fallback>
        </mc:AlternateContent>
      </w:r>
    </w:p>
    <w:p w:rsidR="00F11290" w:rsidRPr="006C2888" w:rsidRDefault="00410D7F" w:rsidP="00F11290">
      <w:pPr>
        <w:rPr>
          <w:rFonts w:ascii="Times New Roman" w:hAnsi="Times New Roman"/>
        </w:rPr>
      </w:pPr>
      <w:ins w:id="282" w:author="EPR_Consultant07" w:date="2014-03-19T13:55:00Z">
        <w:r w:rsidRPr="006C2888">
          <w:rPr>
            <w:rFonts w:ascii="Times New Roman" w:hAnsi="Times New Roman"/>
            <w:noProof/>
            <w:lang w:eastAsia="fr-FR" w:bidi="ar-SA"/>
          </w:rPr>
          <mc:AlternateContent>
            <mc:Choice Requires="wps">
              <w:drawing>
                <wp:anchor distT="0" distB="0" distL="114300" distR="114300" simplePos="0" relativeHeight="251850240" behindDoc="0" locked="0" layoutInCell="1" allowOverlap="1" wp14:anchorId="5ADCE6ED" wp14:editId="6793FD3E">
                  <wp:simplePos x="0" y="0"/>
                  <wp:positionH relativeFrom="column">
                    <wp:posOffset>2803212</wp:posOffset>
                  </wp:positionH>
                  <wp:positionV relativeFrom="paragraph">
                    <wp:posOffset>5080</wp:posOffset>
                  </wp:positionV>
                  <wp:extent cx="1009650" cy="709295"/>
                  <wp:effectExtent l="0" t="0" r="19050" b="14605"/>
                  <wp:wrapNone/>
                  <wp:docPr id="22" name="Rectangle à coins arrondis 22"/>
                  <wp:cNvGraphicFramePr/>
                  <a:graphic xmlns:a="http://schemas.openxmlformats.org/drawingml/2006/main">
                    <a:graphicData uri="http://schemas.microsoft.com/office/word/2010/wordprocessingShape">
                      <wps:wsp>
                        <wps:cNvSpPr/>
                        <wps:spPr>
                          <a:xfrm>
                            <a:off x="0" y="0"/>
                            <a:ext cx="1009650" cy="7092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6214DB" w:rsidRPr="00FB6B7E" w:rsidRDefault="006214DB" w:rsidP="006214DB">
                              <w:pPr>
                                <w:jc w:val="center"/>
                                <w:rPr>
                                  <w:ins w:id="283"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84"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ins>
                              <w:proofErr w:type="spellStart"/>
                              <w:ins w:id="285"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SID_</w:t>
                                </w:r>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n</w:t>
                                </w:r>
                              </w:ins>
                              <w:proofErr w:type="spellEnd"/>
                            </w:p>
                            <w:p w:rsidR="006214DB" w:rsidRPr="006214DB" w:rsidRDefault="006214DB" w:rsidP="006214DB">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86"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2" o:spid="_x0000_s1053" style="position:absolute;left:0;text-align:left;margin-left:220.75pt;margin-top:.4pt;width:79.5pt;height:55.8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" fillcolor="#eeece1 [3214]" strokecolor="#243f60 [1604]" strokeweight="2pt">
                  <v:textbox>
                    <w:txbxContent>
                      <w:p w:rsidR="006214DB" w:rsidRPr="00FB6B7E" w:rsidRDefault="006214DB" w:rsidP="006214DB">
                        <w:pPr>
                          <w:jc w:val="center"/>
                          <w:rPr>
                            <w:ins w:id="287" w:author="EPR_Consultant07" w:date="2014-03-19T13:45: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288" w:author="EPR_Consultant07" w:date="2014-03-19T13:45:00Z">
                          <w:r w:rsidRP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Exécuter applicatif </w:t>
                          </w:r>
                        </w:ins>
                        <w:proofErr w:type="spellStart"/>
                        <w:ins w:id="289" w:author="EPR_Consultant07" w:date="2014-03-19T14:30:00Z">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SID_</w:t>
                          </w:r>
                          <w:r w:rsidR="008855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n</w:t>
                          </w:r>
                        </w:ins>
                        <w:proofErr w:type="spellEnd"/>
                      </w:p>
                      <w:p w:rsidR="006214DB" w:rsidRPr="006214DB" w:rsidRDefault="006214DB" w:rsidP="006214DB">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290" w:author="EPR_Consultant07" w:date="2014-03-19T13:45:00Z">
                          <w:r w:rsidRPr="006214DB"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p>
                    </w:txbxContent>
                  </v:textbox>
                </v:roundrect>
              </w:pict>
            </mc:Fallback>
          </mc:AlternateContent>
        </w:r>
      </w:ins>
      <w:r w:rsidR="00F11290" w:rsidRPr="006C2888">
        <w:rPr>
          <w:rFonts w:ascii="Times New Roman" w:hAnsi="Times New Roman"/>
          <w:noProof/>
          <w:lang w:eastAsia="fr-FR" w:bidi="ar-SA"/>
        </w:rPr>
        <mc:AlternateContent>
          <mc:Choice Requires="wps">
            <w:drawing>
              <wp:anchor distT="0" distB="0" distL="114300" distR="114300" simplePos="0" relativeHeight="251743744" behindDoc="0" locked="0" layoutInCell="1" allowOverlap="1" wp14:anchorId="336729FC" wp14:editId="17C2890F">
                <wp:simplePos x="0" y="0"/>
                <wp:positionH relativeFrom="column">
                  <wp:posOffset>5440680</wp:posOffset>
                </wp:positionH>
                <wp:positionV relativeFrom="paragraph">
                  <wp:posOffset>36830</wp:posOffset>
                </wp:positionV>
                <wp:extent cx="0" cy="320040"/>
                <wp:effectExtent l="95250" t="38100" r="57150" b="22860"/>
                <wp:wrapNone/>
                <wp:docPr id="431" name="Connecteur droit avec flèche 431"/>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431" o:spid="_x0000_s1026" type="#_x0000_t32" style="position:absolute;margin-left:428.4pt;margin-top:2.9pt;width:0;height:25.2pt;flip:y;z-index:25174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" strokecolor="#4579b8 [3044]">
                <v:stroke endarrow="open"/>
              </v:shape>
            </w:pict>
          </mc:Fallback>
        </mc:AlternateContent>
      </w:r>
    </w:p>
    <w:p w:rsidR="00F11290" w:rsidRPr="006C2888" w:rsidRDefault="008B2E71" w:rsidP="00F11290">
      <w:r w:rsidRPr="006C2888">
        <w:rPr>
          <w:noProof/>
          <w:lang w:eastAsia="fr-FR" w:bidi="ar-SA"/>
        </w:rPr>
        <mc:AlternateContent>
          <mc:Choice Requires="wps">
            <w:drawing>
              <wp:anchor distT="0" distB="0" distL="114300" distR="114300" simplePos="0" relativeHeight="251774464" behindDoc="0" locked="0" layoutInCell="1" allowOverlap="1" wp14:anchorId="5648CE17" wp14:editId="42172617">
                <wp:simplePos x="0" y="0"/>
                <wp:positionH relativeFrom="column">
                  <wp:posOffset>4466059</wp:posOffset>
                </wp:positionH>
                <wp:positionV relativeFrom="paragraph">
                  <wp:posOffset>100226</wp:posOffset>
                </wp:positionV>
                <wp:extent cx="1854750" cy="439420"/>
                <wp:effectExtent l="0" t="0" r="0" b="0"/>
                <wp:wrapNone/>
                <wp:docPr id="439" name="Zone de texte 439"/>
                <wp:cNvGraphicFramePr/>
                <a:graphic xmlns:a="http://schemas.openxmlformats.org/drawingml/2006/main">
                  <a:graphicData uri="http://schemas.microsoft.com/office/word/2010/wordprocessingShape">
                    <wps:wsp>
                      <wps:cNvSpPr txBox="1"/>
                      <wps:spPr>
                        <a:xfrm>
                          <a:off x="0" y="0"/>
                          <a:ext cx="1854750" cy="439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8B2E71">
                            <w:pPr>
                              <w:jc w:val="center"/>
                              <w:rPr>
                                <w:ins w:id="291" w:author="EPR_Consultant07" w:date="2014-03-19T14:15:00Z"/>
                              </w:rPr>
                              <w:pPrChange w:id="292" w:author="EPR_Consultant07" w:date="2014-03-19T14:15:00Z">
                                <w:pPr/>
                              </w:pPrChange>
                            </w:pPr>
                            <w:del w:id="293" w:author="EPR_Consultant07" w:date="2014-03-19T14:15:00Z">
                              <w:r w:rsidDel="008B2E71">
                                <w:delText>Conducteur</w:delText>
                              </w:r>
                            </w:del>
                            <w:ins w:id="294" w:author="EPR_Consultant07" w:date="2014-03-19T14:15:00Z">
                              <w:r w:rsidR="008B2E71">
                                <w:t>Utilisateur</w:t>
                              </w:r>
                            </w:ins>
                          </w:p>
                          <w:p w:rsidR="008B2E71" w:rsidRPr="00F11290" w:rsidRDefault="008B2E71" w:rsidP="008B2E71">
                            <w:pPr>
                              <w:jc w:val="center"/>
                              <w:pPrChange w:id="295" w:author="EPR_Consultant07" w:date="2014-03-19T14:15:00Z">
                                <w:pPr/>
                              </w:pPrChange>
                            </w:pPr>
                            <w:ins w:id="296" w:author="EPR_Consultant07" w:date="2014-03-19T14:15:00Z">
                              <w:r>
                                <w:t>(Conducteur</w:t>
                              </w:r>
                            </w:ins>
                            <w:ins w:id="297" w:author="EPR_Consultant07" w:date="2014-03-19T14:16:00Z">
                              <w:r>
                                <w:t xml:space="preserve">, </w:t>
                              </w:r>
                            </w:ins>
                            <w:ins w:id="298" w:author="EPR_Consultant07" w:date="2014-03-19T14:15:00Z">
                              <w:r>
                                <w:t>passager)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9" o:spid="_x0000_s1054" type="#_x0000_t202" style="position:absolute;left:0;text-align:left;margin-left:351.65pt;margin-top:7.9pt;width:146.05pt;height:34.6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" fillcolor="white [3201]" stroked="f" strokeweight=".5pt">
                <v:textbox>
                  <w:txbxContent>
                    <w:p w:rsidR="00ED18CC" w:rsidRDefault="00ED18CC" w:rsidP="008B2E71">
                      <w:pPr>
                        <w:jc w:val="center"/>
                        <w:rPr>
                          <w:ins w:id="299" w:author="EPR_Consultant07" w:date="2014-03-19T14:15:00Z"/>
                        </w:rPr>
                        <w:pPrChange w:id="300" w:author="EPR_Consultant07" w:date="2014-03-19T14:15:00Z">
                          <w:pPr/>
                        </w:pPrChange>
                      </w:pPr>
                      <w:del w:id="301" w:author="EPR_Consultant07" w:date="2014-03-19T14:15:00Z">
                        <w:r w:rsidDel="008B2E71">
                          <w:delText>Conducteur</w:delText>
                        </w:r>
                      </w:del>
                      <w:ins w:id="302" w:author="EPR_Consultant07" w:date="2014-03-19T14:15:00Z">
                        <w:r w:rsidR="008B2E71">
                          <w:t>Utilisateur</w:t>
                        </w:r>
                      </w:ins>
                    </w:p>
                    <w:p w:rsidR="008B2E71" w:rsidRPr="00F11290" w:rsidRDefault="008B2E71" w:rsidP="008B2E71">
                      <w:pPr>
                        <w:jc w:val="center"/>
                        <w:pPrChange w:id="303" w:author="EPR_Consultant07" w:date="2014-03-19T14:15:00Z">
                          <w:pPr/>
                        </w:pPrChange>
                      </w:pPr>
                      <w:ins w:id="304" w:author="EPR_Consultant07" w:date="2014-03-19T14:15:00Z">
                        <w:r>
                          <w:t>(Conducteur</w:t>
                        </w:r>
                      </w:ins>
                      <w:ins w:id="305" w:author="EPR_Consultant07" w:date="2014-03-19T14:16:00Z">
                        <w:r>
                          <w:t xml:space="preserve">, </w:t>
                        </w:r>
                      </w:ins>
                      <w:ins w:id="306" w:author="EPR_Consultant07" w:date="2014-03-19T14:15:00Z">
                        <w:r>
                          <w:t>passager)</w:t>
                        </w:r>
                      </w:ins>
                    </w:p>
                  </w:txbxContent>
                </v:textbox>
              </v:shape>
            </w:pict>
          </mc:Fallback>
        </mc:AlternateContent>
      </w:r>
      <w:ins w:id="307" w:author="EPR_Consultant07" w:date="2014-03-19T14:09:00Z">
        <w:r w:rsidRPr="006C2888">
          <w:rPr>
            <w:rFonts w:ascii="Times New Roman" w:hAnsi="Times New Roman"/>
            <w:noProof/>
            <w:lang w:eastAsia="fr-FR" w:bidi="ar-SA"/>
          </w:rPr>
          <mc:AlternateContent>
            <mc:Choice Requires="wps">
              <w:drawing>
                <wp:anchor distT="0" distB="0" distL="114300" distR="114300" simplePos="0" relativeHeight="251859456" behindDoc="0" locked="0" layoutInCell="1" allowOverlap="1" wp14:anchorId="1A4F2B94" wp14:editId="6A478F13">
                  <wp:simplePos x="0" y="0"/>
                  <wp:positionH relativeFrom="column">
                    <wp:posOffset>2649220</wp:posOffset>
                  </wp:positionH>
                  <wp:positionV relativeFrom="paragraph">
                    <wp:posOffset>173668</wp:posOffset>
                  </wp:positionV>
                  <wp:extent cx="134620" cy="0"/>
                  <wp:effectExtent l="0" t="76200" r="17780" b="114300"/>
                  <wp:wrapNone/>
                  <wp:docPr id="26" name="Connecteur droit avec flèche 26"/>
                  <wp:cNvGraphicFramePr/>
                  <a:graphic xmlns:a="http://schemas.openxmlformats.org/drawingml/2006/main">
                    <a:graphicData uri="http://schemas.microsoft.com/office/word/2010/wordprocessingShape">
                      <wps:wsp>
                        <wps:cNvCnPr/>
                        <wps:spPr>
                          <a:xfrm>
                            <a:off x="0" y="0"/>
                            <a:ext cx="134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6" o:spid="_x0000_s1026" type="#_x0000_t32" style="position:absolute;margin-left:208.6pt;margin-top:13.65pt;width:10.6pt;height:0;z-index:25185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" strokecolor="#4579b8 [3044]">
                  <v:stroke endarrow="open"/>
                </v:shape>
              </w:pict>
            </mc:Fallback>
          </mc:AlternateContent>
        </w:r>
      </w:ins>
    </w:p>
    <w:p w:rsidR="00F11290" w:rsidRPr="006C2888" w:rsidRDefault="00F11290" w:rsidP="00F11290"/>
    <w:p w:rsidR="00F11290" w:rsidRPr="006C2888" w:rsidRDefault="00F11290" w:rsidP="00F11290"/>
    <w:p w:rsidR="00F11290" w:rsidRPr="006C2888" w:rsidRDefault="00410D7F" w:rsidP="00F11290">
      <w:r w:rsidRPr="006C2888">
        <w:rPr>
          <w:noProof/>
          <w:lang w:eastAsia="fr-FR" w:bidi="ar-SA"/>
        </w:rPr>
        <mc:AlternateContent>
          <mc:Choice Requires="wps">
            <w:drawing>
              <wp:anchor distT="0" distB="0" distL="114300" distR="114300" simplePos="0" relativeHeight="251771392" behindDoc="0" locked="0" layoutInCell="1" allowOverlap="1" wp14:anchorId="1B4C0E2F" wp14:editId="4FC8EFE6">
                <wp:simplePos x="0" y="0"/>
                <wp:positionH relativeFrom="column">
                  <wp:posOffset>5812155</wp:posOffset>
                </wp:positionH>
                <wp:positionV relativeFrom="paragraph">
                  <wp:posOffset>68258</wp:posOffset>
                </wp:positionV>
                <wp:extent cx="658495" cy="248285"/>
                <wp:effectExtent l="0" t="0" r="27305" b="18415"/>
                <wp:wrapNone/>
                <wp:docPr id="118" name="Zone de texte 118"/>
                <wp:cNvGraphicFramePr/>
                <a:graphic xmlns:a="http://schemas.openxmlformats.org/drawingml/2006/main">
                  <a:graphicData uri="http://schemas.microsoft.com/office/word/2010/wordprocessingShape">
                    <wps:wsp>
                      <wps:cNvSpPr txBox="1"/>
                      <wps:spPr>
                        <a:xfrm>
                          <a:off x="0" y="0"/>
                          <a:ext cx="65849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8B2E71" w:rsidRDefault="00ED18CC" w:rsidP="00F11290">
                            <w:pPr>
                              <w:rPr>
                                <w:b/>
                                <w:color w:val="00B050"/>
                                <w:rPrChange w:id="308" w:author="EPR_Consultant07" w:date="2014-03-19T14:07:00Z">
                                  <w:rPr>
                                    <w:b/>
                                    <w:color w:val="FFC000"/>
                                  </w:rPr>
                                </w:rPrChange>
                              </w:rPr>
                            </w:pPr>
                            <w:r w:rsidRPr="008B2E71">
                              <w:rPr>
                                <w:b/>
                                <w:color w:val="00B050"/>
                                <w:rPrChange w:id="309" w:author="EPR_Consultant07" w:date="2014-03-19T14:07:00Z">
                                  <w:rPr>
                                    <w:b/>
                                    <w:color w:val="FFC000"/>
                                  </w:rPr>
                                </w:rPrChang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8" o:spid="_x0000_s1055" type="#_x0000_t202" style="position:absolute;left:0;text-align:left;margin-left:457.65pt;margin-top:5.35pt;width:51.85pt;height:19.55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" fillcolor="white [3201]" strokeweight=".5pt">
                <v:textbox>
                  <w:txbxContent>
                    <w:p w:rsidR="00ED18CC" w:rsidRPr="008B2E71" w:rsidRDefault="00ED18CC" w:rsidP="00F11290">
                      <w:pPr>
                        <w:rPr>
                          <w:b/>
                          <w:color w:val="00B050"/>
                          <w:rPrChange w:id="310" w:author="EPR_Consultant07" w:date="2014-03-19T14:07:00Z">
                            <w:rPr>
                              <w:b/>
                              <w:color w:val="FFC000"/>
                            </w:rPr>
                          </w:rPrChange>
                        </w:rPr>
                      </w:pPr>
                      <w:r w:rsidRPr="008B2E71">
                        <w:rPr>
                          <w:b/>
                          <w:color w:val="00B050"/>
                          <w:rPrChange w:id="311" w:author="EPR_Consultant07" w:date="2014-03-19T14:07:00Z">
                            <w:rPr>
                              <w:b/>
                              <w:color w:val="FFC000"/>
                            </w:rPr>
                          </w:rPrChange>
                        </w:rPr>
                        <w:t>Client</w:t>
                      </w:r>
                    </w:p>
                  </w:txbxContent>
                </v:textbox>
              </v:shape>
            </w:pict>
          </mc:Fallback>
        </mc:AlternateContent>
      </w:r>
    </w:p>
    <w:p w:rsidR="00F11290" w:rsidRPr="006C2888" w:rsidRDefault="00F11290" w:rsidP="00F11290"/>
    <w:p w:rsidR="00F11290" w:rsidRPr="006C2888" w:rsidRDefault="0088557E" w:rsidP="00F11290">
      <w:r w:rsidRPr="006C2888">
        <w:rPr>
          <w:noProof/>
          <w:lang w:eastAsia="fr-FR" w:bidi="ar-SA"/>
        </w:rPr>
        <w:lastRenderedPageBreak/>
        <mc:AlternateContent>
          <mc:Choice Requires="wps">
            <w:drawing>
              <wp:anchor distT="0" distB="0" distL="114300" distR="114300" simplePos="0" relativeHeight="251735551" behindDoc="0" locked="0" layoutInCell="1" allowOverlap="1" wp14:anchorId="03CA25E3" wp14:editId="7D1C21F8">
                <wp:simplePos x="0" y="0"/>
                <wp:positionH relativeFrom="column">
                  <wp:posOffset>1120585</wp:posOffset>
                </wp:positionH>
                <wp:positionV relativeFrom="paragraph">
                  <wp:posOffset>70510</wp:posOffset>
                </wp:positionV>
                <wp:extent cx="4078366" cy="63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4078366" cy="635"/>
                        </a:xfrm>
                        <a:prstGeom prst="rect">
                          <a:avLst/>
                        </a:prstGeom>
                        <a:solidFill>
                          <a:prstClr val="white"/>
                        </a:solidFill>
                        <a:ln>
                          <a:noFill/>
                        </a:ln>
                        <a:effectLst/>
                      </wps:spPr>
                      <wps:txbx>
                        <w:txbxContent>
                          <w:p w:rsidR="00ED18CC" w:rsidRPr="0088557E" w:rsidRDefault="00ED18CC" w:rsidP="00F11290">
                            <w:pPr>
                              <w:pStyle w:val="Lgende"/>
                              <w:jc w:val="center"/>
                              <w:rPr>
                                <w:b w:val="0"/>
                                <w:i/>
                                <w:noProof/>
                                <w:szCs w:val="24"/>
                                <w:u w:val="single"/>
                                <w:rPrChange w:id="312" w:author="EPR_Consultant07" w:date="2014-03-19T14:37:00Z">
                                  <w:rPr>
                                    <w:noProof/>
                                    <w:szCs w:val="24"/>
                                  </w:rPr>
                                </w:rPrChange>
                              </w:rPr>
                            </w:pPr>
                            <w:r w:rsidRPr="0088557E">
                              <w:rPr>
                                <w:b w:val="0"/>
                                <w:i/>
                                <w:u w:val="single"/>
                                <w:rPrChange w:id="313" w:author="EPR_Consultant07" w:date="2014-03-19T14:37:00Z">
                                  <w:rPr/>
                                </w:rPrChange>
                              </w:rPr>
                              <w:t>Figure 2: Modèle de fonctionnement A1</w:t>
                            </w:r>
                            <w:ins w:id="314" w:author="EPR_Consultant07" w:date="2014-03-19T14:41:00Z">
                              <w:r w:rsidR="00C84F0B">
                                <w:rPr>
                                  <w:b w:val="0"/>
                                  <w:i/>
                                  <w:u w:val="single"/>
                                </w:rPr>
                                <w:t xml:space="preserve"> </w:t>
                              </w:r>
                            </w:ins>
                            <w:del w:id="315" w:author="EPR_Consultant07" w:date="2014-03-19T14:40:00Z">
                              <w:r w:rsidRPr="0088557E" w:rsidDel="00C84F0B">
                                <w:rPr>
                                  <w:b w:val="0"/>
                                  <w:i/>
                                  <w:u w:val="single"/>
                                  <w:rPrChange w:id="316" w:author="EPR_Consultant07" w:date="2014-03-19T14:37:00Z">
                                    <w:rPr/>
                                  </w:rPrChange>
                                </w:rPr>
                                <w:delText>.</w:delText>
                              </w:r>
                            </w:del>
                            <w:ins w:id="317" w:author="EPR_Consultant07" w:date="2014-03-19T14:41:00Z">
                              <w:r w:rsidR="00C84F0B">
                                <w:rPr>
                                  <w:b w:val="0"/>
                                  <w:i/>
                                  <w:u w:val="single"/>
                                </w:rPr>
                                <w:t>(</w:t>
                              </w:r>
                            </w:ins>
                            <w:ins w:id="318" w:author="EPR_Consultant07" w:date="2014-03-19T14:40:00Z">
                              <w:r w:rsidR="00C84F0B" w:rsidRPr="00A94B67">
                                <w:rPr>
                                  <w:b w:val="0"/>
                                  <w:i/>
                                  <w:u w:val="single"/>
                                </w:rPr>
                                <w:t xml:space="preserve">projet </w:t>
                              </w:r>
                            </w:ins>
                            <w:ins w:id="319" w:author="EPR_Consultant07" w:date="2014-03-19T14:41:00Z">
                              <w:r w:rsidR="00C84F0B" w:rsidRPr="00A94B67">
                                <w:rPr>
                                  <w:b w:val="0"/>
                                  <w:i/>
                                  <w:u w:val="single"/>
                                </w:rPr>
                                <w:t>RADOME</w:t>
                              </w:r>
                              <w:r w:rsidR="00C84F0B">
                                <w:rPr>
                                  <w:b w:val="0"/>
                                  <w:i/>
                                  <w:u w:val="single"/>
                                </w:rPr>
                                <w: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28" o:spid="_x0000_s1056" type="#_x0000_t202" style="position:absolute;left:0;text-align:left;margin-left:88.25pt;margin-top:5.55pt;width:321.15pt;height:.05pt;z-index:2517355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" stroked="f">
                <v:textbox style="mso-fit-shape-to-text:t" inset="0,0,0,0">
                  <w:txbxContent>
                    <w:p w:rsidR="00ED18CC" w:rsidRPr="0088557E" w:rsidRDefault="00ED18CC" w:rsidP="00F11290">
                      <w:pPr>
                        <w:pStyle w:val="Lgende"/>
                        <w:jc w:val="center"/>
                        <w:rPr>
                          <w:b w:val="0"/>
                          <w:i/>
                          <w:noProof/>
                          <w:szCs w:val="24"/>
                          <w:u w:val="single"/>
                          <w:rPrChange w:id="320" w:author="EPR_Consultant07" w:date="2014-03-19T14:37:00Z">
                            <w:rPr>
                              <w:noProof/>
                              <w:szCs w:val="24"/>
                            </w:rPr>
                          </w:rPrChange>
                        </w:rPr>
                      </w:pPr>
                      <w:r w:rsidRPr="0088557E">
                        <w:rPr>
                          <w:b w:val="0"/>
                          <w:i/>
                          <w:u w:val="single"/>
                          <w:rPrChange w:id="321" w:author="EPR_Consultant07" w:date="2014-03-19T14:37:00Z">
                            <w:rPr/>
                          </w:rPrChange>
                        </w:rPr>
                        <w:t>Figure 2: Modèle de fonctionnement A1</w:t>
                      </w:r>
                      <w:ins w:id="322" w:author="EPR_Consultant07" w:date="2014-03-19T14:41:00Z">
                        <w:r w:rsidR="00C84F0B">
                          <w:rPr>
                            <w:b w:val="0"/>
                            <w:i/>
                            <w:u w:val="single"/>
                          </w:rPr>
                          <w:t xml:space="preserve"> </w:t>
                        </w:r>
                      </w:ins>
                      <w:del w:id="323" w:author="EPR_Consultant07" w:date="2014-03-19T14:40:00Z">
                        <w:r w:rsidRPr="0088557E" w:rsidDel="00C84F0B">
                          <w:rPr>
                            <w:b w:val="0"/>
                            <w:i/>
                            <w:u w:val="single"/>
                            <w:rPrChange w:id="324" w:author="EPR_Consultant07" w:date="2014-03-19T14:37:00Z">
                              <w:rPr/>
                            </w:rPrChange>
                          </w:rPr>
                          <w:delText>.</w:delText>
                        </w:r>
                      </w:del>
                      <w:ins w:id="325" w:author="EPR_Consultant07" w:date="2014-03-19T14:41:00Z">
                        <w:r w:rsidR="00C84F0B">
                          <w:rPr>
                            <w:b w:val="0"/>
                            <w:i/>
                            <w:u w:val="single"/>
                          </w:rPr>
                          <w:t>(</w:t>
                        </w:r>
                      </w:ins>
                      <w:ins w:id="326" w:author="EPR_Consultant07" w:date="2014-03-19T14:40:00Z">
                        <w:r w:rsidR="00C84F0B" w:rsidRPr="00A94B67">
                          <w:rPr>
                            <w:b w:val="0"/>
                            <w:i/>
                            <w:u w:val="single"/>
                          </w:rPr>
                          <w:t xml:space="preserve">projet </w:t>
                        </w:r>
                      </w:ins>
                      <w:ins w:id="327" w:author="EPR_Consultant07" w:date="2014-03-19T14:41:00Z">
                        <w:r w:rsidR="00C84F0B" w:rsidRPr="00A94B67">
                          <w:rPr>
                            <w:b w:val="0"/>
                            <w:i/>
                            <w:u w:val="single"/>
                          </w:rPr>
                          <w:t>RADOME</w:t>
                        </w:r>
                        <w:r w:rsidR="00C84F0B">
                          <w:rPr>
                            <w:b w:val="0"/>
                            <w:i/>
                            <w:u w:val="single"/>
                          </w:rPr>
                          <w:t>)</w:t>
                        </w:r>
                      </w:ins>
                    </w:p>
                  </w:txbxContent>
                </v:textbox>
              </v:shape>
            </w:pict>
          </mc:Fallback>
        </mc:AlternateContent>
      </w:r>
    </w:p>
    <w:p w:rsidR="00F11290" w:rsidRPr="006C2888" w:rsidRDefault="00F11290" w:rsidP="00F11290"/>
    <w:p w:rsidR="00F11290" w:rsidRPr="006C2888" w:rsidRDefault="00F11290" w:rsidP="00F11290"/>
    <w:p w:rsidR="00F11290" w:rsidRPr="006C2888" w:rsidRDefault="00F11290" w:rsidP="00F11290"/>
    <w:p w:rsidR="00F11290" w:rsidRPr="006C2888" w:rsidRDefault="00F11290" w:rsidP="00F11290">
      <w:pPr>
        <w:rPr>
          <w:rFonts w:asciiTheme="minorHAnsi" w:hAnsiTheme="minorHAnsi"/>
          <w:sz w:val="22"/>
          <w:szCs w:val="22"/>
        </w:rPr>
      </w:pPr>
      <w:r w:rsidRPr="006C2888">
        <w:rPr>
          <w:rFonts w:asciiTheme="minorHAnsi" w:hAnsiTheme="minorHAnsi"/>
          <w:sz w:val="22"/>
          <w:szCs w:val="22"/>
        </w:rPr>
        <w:t xml:space="preserve">Le diagramme figure  </w:t>
      </w:r>
      <w:del w:id="328" w:author="EPR_Consultant07" w:date="2014-03-19T14:50:00Z">
        <w:r w:rsidRPr="006C2888" w:rsidDel="00741D03">
          <w:rPr>
            <w:rFonts w:asciiTheme="minorHAnsi" w:hAnsiTheme="minorHAnsi"/>
            <w:sz w:val="22"/>
            <w:szCs w:val="22"/>
          </w:rPr>
          <w:delText xml:space="preserve">4 </w:delText>
        </w:r>
      </w:del>
      <w:ins w:id="329" w:author="EPR_Consultant07" w:date="2014-03-19T14:50:00Z">
        <w:r w:rsidR="00741D03">
          <w:rPr>
            <w:rFonts w:asciiTheme="minorHAnsi" w:hAnsiTheme="minorHAnsi"/>
            <w:sz w:val="22"/>
            <w:szCs w:val="22"/>
          </w:rPr>
          <w:t>2</w:t>
        </w:r>
        <w:r w:rsidR="00741D03" w:rsidRPr="006C2888">
          <w:rPr>
            <w:rFonts w:asciiTheme="minorHAnsi" w:hAnsiTheme="minorHAnsi"/>
            <w:sz w:val="22"/>
            <w:szCs w:val="22"/>
          </w:rPr>
          <w:t xml:space="preserve"> </w:t>
        </w:r>
      </w:ins>
      <w:r w:rsidRPr="006C2888">
        <w:rPr>
          <w:rFonts w:asciiTheme="minorHAnsi" w:hAnsiTheme="minorHAnsi"/>
          <w:sz w:val="22"/>
          <w:szCs w:val="22"/>
        </w:rPr>
        <w:t xml:space="preserve">représente la vue globale de notre système décomposé en plusieurs blocs, chaque bloc </w:t>
      </w:r>
      <w:ins w:id="330" w:author="EPR_Consultant07" w:date="2014-03-19T14:50:00Z">
        <w:r w:rsidR="00741D03">
          <w:rPr>
            <w:rFonts w:asciiTheme="minorHAnsi" w:hAnsiTheme="minorHAnsi"/>
            <w:sz w:val="22"/>
            <w:szCs w:val="22"/>
          </w:rPr>
          <w:t xml:space="preserve">remplie une ou des fonctions </w:t>
        </w:r>
      </w:ins>
      <w:ins w:id="331" w:author="EPR_Consultant07" w:date="2014-03-19T14:51:00Z">
        <w:r w:rsidR="00741D03">
          <w:rPr>
            <w:rFonts w:asciiTheme="minorHAnsi" w:hAnsiTheme="minorHAnsi"/>
            <w:sz w:val="22"/>
            <w:szCs w:val="22"/>
          </w:rPr>
          <w:t>précises</w:t>
        </w:r>
      </w:ins>
      <w:ins w:id="332" w:author="EPR_Consultant07" w:date="2014-03-19T14:50:00Z">
        <w:r w:rsidR="00741D03">
          <w:rPr>
            <w:rFonts w:asciiTheme="minorHAnsi" w:hAnsiTheme="minorHAnsi"/>
            <w:sz w:val="22"/>
            <w:szCs w:val="22"/>
          </w:rPr>
          <w:t>,</w:t>
        </w:r>
      </w:ins>
      <w:del w:id="333" w:author="EPR_Consultant07" w:date="2014-03-19T14:51:00Z">
        <w:r w:rsidRPr="006C2888" w:rsidDel="00741D03">
          <w:rPr>
            <w:rFonts w:asciiTheme="minorHAnsi" w:hAnsiTheme="minorHAnsi"/>
            <w:sz w:val="22"/>
            <w:szCs w:val="22"/>
          </w:rPr>
          <w:delText xml:space="preserve"> fonctionne</w:delText>
        </w:r>
      </w:del>
      <w:ins w:id="334" w:author="EPR_Consultant07" w:date="2014-03-19T14:51:00Z">
        <w:r w:rsidR="00741D03">
          <w:rPr>
            <w:rFonts w:asciiTheme="minorHAnsi" w:hAnsiTheme="minorHAnsi"/>
            <w:sz w:val="22"/>
            <w:szCs w:val="22"/>
          </w:rPr>
          <w:t xml:space="preserve"> distinctes les unes des</w:t>
        </w:r>
      </w:ins>
      <w:del w:id="335" w:author="EPR_Consultant07" w:date="2014-03-19T14:51:00Z">
        <w:r w:rsidRPr="006C2888" w:rsidDel="00741D03">
          <w:rPr>
            <w:rFonts w:asciiTheme="minorHAnsi" w:hAnsiTheme="minorHAnsi"/>
            <w:sz w:val="22"/>
            <w:szCs w:val="22"/>
          </w:rPr>
          <w:delText xml:space="preserve"> indépendamment de l</w:delText>
        </w:r>
      </w:del>
      <w:ins w:id="336" w:author="EPR_Consultant07" w:date="2014-03-19T14:51:00Z">
        <w:r w:rsidR="00741D03">
          <w:rPr>
            <w:rFonts w:asciiTheme="minorHAnsi" w:hAnsiTheme="minorHAnsi"/>
            <w:sz w:val="22"/>
            <w:szCs w:val="22"/>
          </w:rPr>
          <w:t xml:space="preserve"> </w:t>
        </w:r>
      </w:ins>
      <w:del w:id="337" w:author="EPR_Consultant07" w:date="2014-03-19T14:51:00Z">
        <w:r w:rsidRPr="006C2888" w:rsidDel="00741D03">
          <w:rPr>
            <w:rFonts w:asciiTheme="minorHAnsi" w:hAnsiTheme="minorHAnsi"/>
            <w:sz w:val="22"/>
            <w:szCs w:val="22"/>
          </w:rPr>
          <w:delText>’</w:delText>
        </w:r>
      </w:del>
      <w:r w:rsidRPr="006C2888">
        <w:rPr>
          <w:rFonts w:asciiTheme="minorHAnsi" w:hAnsiTheme="minorHAnsi"/>
          <w:sz w:val="22"/>
          <w:szCs w:val="22"/>
        </w:rPr>
        <w:t>autre</w:t>
      </w:r>
      <w:ins w:id="338" w:author="EPR_Consultant07" w:date="2014-03-19T14:51:00Z">
        <w:r w:rsidR="00741D03">
          <w:rPr>
            <w:rFonts w:asciiTheme="minorHAnsi" w:hAnsiTheme="minorHAnsi"/>
            <w:sz w:val="22"/>
            <w:szCs w:val="22"/>
          </w:rPr>
          <w:t>s</w:t>
        </w:r>
      </w:ins>
      <w:r w:rsidRPr="006C2888">
        <w:rPr>
          <w:rFonts w:asciiTheme="minorHAnsi" w:hAnsiTheme="minorHAnsi"/>
          <w:sz w:val="22"/>
          <w:szCs w:val="22"/>
        </w:rPr>
        <w:t xml:space="preserve">. Le but de cette décomposition est de rendre notre logiciel modulable et </w:t>
      </w:r>
      <w:del w:id="339" w:author="EPR_Consultant07" w:date="2014-03-19T14:47:00Z">
        <w:r w:rsidRPr="006C2888" w:rsidDel="00C84F0B">
          <w:rPr>
            <w:rFonts w:asciiTheme="minorHAnsi" w:hAnsiTheme="minorHAnsi"/>
            <w:sz w:val="22"/>
            <w:szCs w:val="22"/>
          </w:rPr>
          <w:delText>portable</w:delText>
        </w:r>
      </w:del>
      <w:ins w:id="340" w:author="EPR_Consultant07" w:date="2014-03-19T14:47:00Z">
        <w:r w:rsidR="00C84F0B">
          <w:rPr>
            <w:rFonts w:asciiTheme="minorHAnsi" w:hAnsiTheme="minorHAnsi"/>
            <w:sz w:val="22"/>
            <w:szCs w:val="22"/>
          </w:rPr>
          <w:t>maintenable plus aisément</w:t>
        </w:r>
      </w:ins>
      <w:r w:rsidRPr="006C2888">
        <w:rPr>
          <w:rFonts w:asciiTheme="minorHAnsi" w:hAnsiTheme="minorHAnsi"/>
          <w:sz w:val="22"/>
          <w:szCs w:val="22"/>
        </w:rPr>
        <w:t>.</w:t>
      </w:r>
      <w:r w:rsidRPr="006C2888">
        <w:rPr>
          <w:rFonts w:asciiTheme="minorHAnsi" w:hAnsiTheme="minorHAnsi"/>
          <w:sz w:val="22"/>
          <w:szCs w:val="22"/>
        </w:rPr>
        <w:tab/>
      </w:r>
    </w:p>
    <w:p w:rsidR="007F66AC" w:rsidRPr="006C2888" w:rsidRDefault="007F66AC" w:rsidP="00F11290"/>
    <w:p w:rsidR="007F66AC" w:rsidRPr="006C2888" w:rsidRDefault="007F66AC" w:rsidP="007F66AC">
      <w:pPr>
        <w:pStyle w:val="Titre2"/>
      </w:pPr>
      <w:bookmarkStart w:id="341" w:name="_Toc383008252"/>
      <w:r w:rsidRPr="006C2888">
        <w:t>Client :</w:t>
      </w:r>
      <w:bookmarkEnd w:id="341"/>
    </w:p>
    <w:p w:rsidR="007F66AC" w:rsidRPr="006C2888" w:rsidRDefault="007F66AC" w:rsidP="007F66AC">
      <w:pPr>
        <w:pStyle w:val="Titre3"/>
      </w:pPr>
      <w:r w:rsidRPr="006C2888">
        <w:t xml:space="preserve"> </w:t>
      </w:r>
      <w:bookmarkStart w:id="342" w:name="_Toc383008253"/>
      <w:r w:rsidRPr="006C2888">
        <w:t>Contrôleur TCP/IP :</w:t>
      </w:r>
      <w:bookmarkEnd w:id="342"/>
    </w:p>
    <w:p w:rsidR="007F66AC" w:rsidRPr="006C2888" w:rsidRDefault="007F66AC" w:rsidP="007F66AC">
      <w:pPr>
        <w:rPr>
          <w:rFonts w:ascii="Calibri" w:hAnsi="Calibri"/>
        </w:rPr>
      </w:pPr>
    </w:p>
    <w:p w:rsidR="007F66AC" w:rsidRPr="006C2888" w:rsidRDefault="007F66AC" w:rsidP="007F66AC">
      <w:pPr>
        <w:ind w:firstLine="360"/>
        <w:rPr>
          <w:rFonts w:ascii="Calibri" w:hAnsi="Calibri"/>
        </w:rPr>
      </w:pPr>
      <w:r w:rsidRPr="006C2888">
        <w:rPr>
          <w:rFonts w:ascii="Calibri" w:hAnsi="Calibri"/>
        </w:rPr>
        <w:t>La partie innovante de notre application est de pouvoir se connecter à distance sur une IHM embarquée, afin de réaliser les tâches  suivantes :</w:t>
      </w:r>
    </w:p>
    <w:p w:rsidR="007F66AC" w:rsidRPr="006C2888" w:rsidRDefault="007F66AC" w:rsidP="007F66AC">
      <w:pPr>
        <w:pStyle w:val="Paragraphedeliste"/>
        <w:numPr>
          <w:ilvl w:val="0"/>
          <w:numId w:val="39"/>
        </w:numPr>
        <w:spacing w:after="200" w:line="276" w:lineRule="auto"/>
        <w:jc w:val="left"/>
        <w:rPr>
          <w:rFonts w:ascii="Calibri" w:hAnsi="Calibri"/>
        </w:rPr>
      </w:pPr>
      <w:r w:rsidRPr="006C2888">
        <w:rPr>
          <w:rFonts w:ascii="Calibri" w:hAnsi="Calibri"/>
        </w:rPr>
        <w:t>Le contrôle et la surveillance des données  affichées  sur l’IHM,</w:t>
      </w:r>
    </w:p>
    <w:p w:rsidR="007F66AC" w:rsidRPr="006C2888" w:rsidRDefault="007F66AC" w:rsidP="007F66AC">
      <w:pPr>
        <w:pStyle w:val="Paragraphedeliste"/>
        <w:numPr>
          <w:ilvl w:val="0"/>
          <w:numId w:val="39"/>
        </w:numPr>
        <w:spacing w:after="200" w:line="276" w:lineRule="auto"/>
        <w:jc w:val="left"/>
        <w:rPr>
          <w:rFonts w:ascii="Calibri" w:hAnsi="Calibri"/>
        </w:rPr>
      </w:pPr>
      <w:r w:rsidRPr="006C2888">
        <w:rPr>
          <w:rFonts w:ascii="Calibri" w:hAnsi="Calibri"/>
        </w:rPr>
        <w:t>Récupération des données  pour le diagnostic du véhicule,</w:t>
      </w:r>
    </w:p>
    <w:p w:rsidR="007F66AC" w:rsidRPr="006C2888" w:rsidRDefault="007F66AC" w:rsidP="007F66AC">
      <w:pPr>
        <w:rPr>
          <w:rFonts w:ascii="Calibri" w:hAnsi="Calibri"/>
        </w:rPr>
      </w:pPr>
      <w:r w:rsidRPr="006C2888">
        <w:rPr>
          <w:rFonts w:ascii="Calibri" w:hAnsi="Calibri"/>
        </w:rPr>
        <w:t>Nous détaillerons par la suite le type de données échangés entre la partie client (IHM) et le serveur.</w:t>
      </w:r>
    </w:p>
    <w:p w:rsidR="007F66AC" w:rsidRPr="006C2888" w:rsidRDefault="007F66AC" w:rsidP="007F66AC">
      <w:pPr>
        <w:rPr>
          <w:rFonts w:ascii="Calibri" w:hAnsi="Calibri"/>
        </w:rPr>
      </w:pPr>
      <w:r w:rsidRPr="006C2888">
        <w:rPr>
          <w:rFonts w:ascii="Calibri" w:hAnsi="Calibri"/>
        </w:rPr>
        <w:t>L’envoi  et la réception d’une partie des données entre le serveur et le client (voir figure 5) se feront par un protocole TCP/IP :</w:t>
      </w:r>
    </w:p>
    <w:p w:rsidR="007F66AC" w:rsidRPr="006C2888" w:rsidRDefault="007F66AC" w:rsidP="007F66AC">
      <w:pPr>
        <w:rPr>
          <w:rFonts w:ascii="Calibri" w:hAnsi="Calibri"/>
        </w:rPr>
      </w:pPr>
      <w:r w:rsidRPr="006C2888">
        <w:rPr>
          <w:rFonts w:ascii="Calibri" w:hAnsi="Calibri"/>
        </w:rPr>
        <w:t>Le type de données échangées sera principalement des données du véhicule provenant du bus CAN (Vitesse, Défauts, Niveau carburant,  ...),  des flux audio  et vidéo qui seront affichés sur l’IHM embarqué mais également des données  de GPS récupérer par la partie client afin de localiser le véhicule.</w:t>
      </w:r>
    </w:p>
    <w:p w:rsidR="007F66AC" w:rsidRPr="006C2888" w:rsidRDefault="007F66AC" w:rsidP="007F66AC"/>
    <w:p w:rsidR="006A6B9E" w:rsidRPr="006C2888" w:rsidRDefault="006A6B9E" w:rsidP="007F66AC"/>
    <w:p w:rsidR="007F66AC" w:rsidRPr="006C2888" w:rsidRDefault="007F66AC" w:rsidP="007F66AC">
      <w:pPr>
        <w:ind w:left="3540"/>
        <w:rPr>
          <w:rFonts w:asciiTheme="minorHAnsi" w:hAnsiTheme="minorHAnsi"/>
        </w:rPr>
      </w:pPr>
      <w:r w:rsidRPr="006C2888">
        <w:rPr>
          <w:noProof/>
          <w:lang w:eastAsia="fr-FR" w:bidi="ar-SA"/>
        </w:rPr>
        <mc:AlternateContent>
          <mc:Choice Requires="wps">
            <w:drawing>
              <wp:anchor distT="0" distB="0" distL="114300" distR="114300" simplePos="0" relativeHeight="251784704" behindDoc="0" locked="0" layoutInCell="1" allowOverlap="1" wp14:anchorId="65DF21EC" wp14:editId="3C254BCD">
                <wp:simplePos x="0" y="0"/>
                <wp:positionH relativeFrom="column">
                  <wp:posOffset>-185420</wp:posOffset>
                </wp:positionH>
                <wp:positionV relativeFrom="paragraph">
                  <wp:posOffset>100126</wp:posOffset>
                </wp:positionV>
                <wp:extent cx="939055" cy="450215"/>
                <wp:effectExtent l="0" t="0" r="13970" b="26035"/>
                <wp:wrapNone/>
                <wp:docPr id="129" name="Zone de texte 129"/>
                <wp:cNvGraphicFramePr/>
                <a:graphic xmlns:a="http://schemas.openxmlformats.org/drawingml/2006/main">
                  <a:graphicData uri="http://schemas.microsoft.com/office/word/2010/wordprocessingShape">
                    <wps:wsp>
                      <wps:cNvSpPr txBox="1"/>
                      <wps:spPr>
                        <a:xfrm>
                          <a:off x="0" y="0"/>
                          <a:ext cx="939055" cy="4502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7F66AC" w:rsidRDefault="00ED18CC" w:rsidP="007F66AC">
                            <w:pPr>
                              <w:rPr>
                                <w:rFonts w:asciiTheme="minorHAnsi" w:hAnsiTheme="minorHAnsi"/>
                              </w:rPr>
                            </w:pPr>
                            <w:r w:rsidRPr="007F66AC">
                              <w:rPr>
                                <w:rFonts w:asciiTheme="minorHAnsi" w:hAnsiTheme="minorHAnsi"/>
                              </w:rPr>
                              <w:t>Contrôle,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9" o:spid="_x0000_s1057" type="#_x0000_t202" style="position:absolute;left:0;text-align:left;margin-left:-14.6pt;margin-top:7.9pt;width:73.95pt;height:35.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" fillcolor="white [3201]" strokecolor="white [3212]" strokeweight=".5pt">
                <v:textbox>
                  <w:txbxContent>
                    <w:p w:rsidR="00ED18CC" w:rsidRPr="007F66AC" w:rsidRDefault="00ED18CC" w:rsidP="007F66AC">
                      <w:pPr>
                        <w:rPr>
                          <w:rFonts w:asciiTheme="minorHAnsi" w:hAnsiTheme="minorHAnsi"/>
                        </w:rPr>
                      </w:pPr>
                      <w:r w:rsidRPr="007F66AC">
                        <w:rPr>
                          <w:rFonts w:asciiTheme="minorHAnsi" w:hAnsiTheme="minorHAnsi"/>
                        </w:rPr>
                        <w:t>Contrôle, Commande</w:t>
                      </w:r>
                    </w:p>
                  </w:txbxContent>
                </v:textbox>
              </v:shape>
            </w:pict>
          </mc:Fallback>
        </mc:AlternateContent>
      </w:r>
    </w:p>
    <w:p w:rsidR="007F66AC" w:rsidRPr="006C2888" w:rsidRDefault="005B0B98" w:rsidP="007F66AC">
      <w:pPr>
        <w:ind w:left="5664" w:firstLine="708"/>
        <w:rPr>
          <w:rFonts w:asciiTheme="minorHAnsi" w:hAnsiTheme="minorHAnsi"/>
        </w:rPr>
      </w:pPr>
      <w:r w:rsidRPr="006C2888">
        <w:rPr>
          <w:rFonts w:asciiTheme="minorHAnsi" w:hAnsiTheme="minorHAnsi"/>
          <w:noProof/>
          <w:lang w:eastAsia="fr-FR" w:bidi="ar-SA"/>
        </w:rPr>
        <mc:AlternateContent>
          <mc:Choice Requires="wps">
            <w:drawing>
              <wp:anchor distT="0" distB="0" distL="114300" distR="114300" simplePos="0" relativeHeight="251779584" behindDoc="0" locked="0" layoutInCell="1" allowOverlap="1" wp14:anchorId="1E1701D1" wp14:editId="73AD5FDA">
                <wp:simplePos x="0" y="0"/>
                <wp:positionH relativeFrom="column">
                  <wp:posOffset>917575</wp:posOffset>
                </wp:positionH>
                <wp:positionV relativeFrom="paragraph">
                  <wp:posOffset>92075</wp:posOffset>
                </wp:positionV>
                <wp:extent cx="1473835" cy="997585"/>
                <wp:effectExtent l="0" t="0" r="12065" b="12065"/>
                <wp:wrapNone/>
                <wp:docPr id="136" name="Rectangle à coins arrondis 136"/>
                <wp:cNvGraphicFramePr/>
                <a:graphic xmlns:a="http://schemas.openxmlformats.org/drawingml/2006/main">
                  <a:graphicData uri="http://schemas.microsoft.com/office/word/2010/wordprocessingShape">
                    <wps:wsp>
                      <wps:cNvSpPr/>
                      <wps:spPr>
                        <a:xfrm>
                          <a:off x="0" y="0"/>
                          <a:ext cx="1473835" cy="99758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5B0B98" w:rsidRPr="005B0B98" w:rsidRDefault="005B0B98" w:rsidP="005B0B98">
                            <w:pPr>
                              <w:jc w:val="center"/>
                              <w:rPr>
                                <w:ins w:id="343" w:author="EPR_Consultant07" w:date="2014-03-19T14:22: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344" w:author="EPR_Consultant07" w:date="2014-03-19T14:22:00Z">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 la communication</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protocole </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TCP/IP)</w:t>
                              </w:r>
                            </w:ins>
                          </w:p>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345" w:author="EPR_Consultant07" w:date="2014-03-19T14:22:00Z">
                              <w:r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Gérer protocole</w:delText>
                              </w:r>
                              <w:r w:rsidRPr="007F66AC"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 TCP/IP</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6" o:spid="_x0000_s1058" style="position:absolute;left:0;text-align:left;margin-left:72.25pt;margin-top:7.25pt;width:116.05pt;height:78.5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" fillcolor="#eeece1 [3214]" strokecolor="#243f60 [1604]" strokeweight="2pt">
                <v:textbox>
                  <w:txbxContent>
                    <w:p w:rsidR="005B0B98" w:rsidRPr="005B0B98" w:rsidRDefault="005B0B98" w:rsidP="005B0B98">
                      <w:pPr>
                        <w:jc w:val="center"/>
                        <w:rPr>
                          <w:ins w:id="346" w:author="EPR_Consultant07" w:date="2014-03-19T14:22: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347" w:author="EPR_Consultant07" w:date="2014-03-19T14:22:00Z">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 la communication</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protocole </w:t>
                        </w:r>
                        <w:r w:rsidRPr="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TCP/IP)</w:t>
                        </w:r>
                      </w:ins>
                    </w:p>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348" w:author="EPR_Consultant07" w:date="2014-03-19T14:22:00Z">
                        <w:r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Gérer protocole</w:delText>
                        </w:r>
                        <w:r w:rsidRPr="007F66AC" w:rsidDel="005B0B98">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 xml:space="preserve"> TCP/IP</w:delText>
                        </w:r>
                      </w:del>
                    </w:p>
                  </w:txbxContent>
                </v:textbox>
              </v:roundrect>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6752" behindDoc="0" locked="0" layoutInCell="1" allowOverlap="1" wp14:anchorId="5CA70859" wp14:editId="0EF834F2">
                <wp:simplePos x="0" y="0"/>
                <wp:positionH relativeFrom="column">
                  <wp:posOffset>2531745</wp:posOffset>
                </wp:positionH>
                <wp:positionV relativeFrom="paragraph">
                  <wp:posOffset>322353</wp:posOffset>
                </wp:positionV>
                <wp:extent cx="1056005" cy="284672"/>
                <wp:effectExtent l="0" t="0" r="10795" b="20320"/>
                <wp:wrapNone/>
                <wp:docPr id="130" name="Zone de texte 130"/>
                <wp:cNvGraphicFramePr/>
                <a:graphic xmlns:a="http://schemas.openxmlformats.org/drawingml/2006/main">
                  <a:graphicData uri="http://schemas.microsoft.com/office/word/2010/wordprocessingShape">
                    <wps:wsp>
                      <wps:cNvSpPr txBox="1"/>
                      <wps:spPr>
                        <a:xfrm>
                          <a:off x="0" y="0"/>
                          <a:ext cx="1056005" cy="28467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7F66AC">
                            <w:r w:rsidRPr="007F66AC">
                              <w:rPr>
                                <w:rFonts w:asciiTheme="minorHAnsi" w:hAnsiTheme="minorHAnsi"/>
                                <w:sz w:val="22"/>
                                <w:szCs w:val="22"/>
                              </w:rPr>
                              <w:t>Trames 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0" o:spid="_x0000_s1059" type="#_x0000_t202" style="position:absolute;left:0;text-align:left;margin-left:199.35pt;margin-top:25.4pt;width:83.15pt;height:22.4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" fillcolor="white [3212]" strokecolor="white [3212]" strokeweight=".5pt">
                <v:textbox>
                  <w:txbxContent>
                    <w:p w:rsidR="00ED18CC" w:rsidRDefault="00ED18CC" w:rsidP="007F66AC">
                      <w:r w:rsidRPr="007F66AC">
                        <w:rPr>
                          <w:rFonts w:asciiTheme="minorHAnsi" w:hAnsiTheme="minorHAnsi"/>
                          <w:sz w:val="22"/>
                          <w:szCs w:val="22"/>
                        </w:rPr>
                        <w:t>Trames TCP/IP</w:t>
                      </w:r>
                    </w:p>
                  </w:txbxContent>
                </v:textbox>
              </v:shape>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3680" behindDoc="0" locked="0" layoutInCell="1" allowOverlap="1" wp14:anchorId="6313EFFE" wp14:editId="0EEAD970">
                <wp:simplePos x="0" y="0"/>
                <wp:positionH relativeFrom="column">
                  <wp:posOffset>14557</wp:posOffset>
                </wp:positionH>
                <wp:positionV relativeFrom="paragraph">
                  <wp:posOffset>421640</wp:posOffset>
                </wp:positionV>
                <wp:extent cx="883920"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883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1.15pt;margin-top:33.2pt;width:69.6pt;height:0;flip:x;z-index:251783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" strokecolor="#4579b8 [3044]">
                <v:stroke endarrow="open"/>
              </v:shape>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5728" behindDoc="0" locked="0" layoutInCell="1" allowOverlap="1" wp14:anchorId="62A46252" wp14:editId="575CCC50">
                <wp:simplePos x="0" y="0"/>
                <wp:positionH relativeFrom="column">
                  <wp:posOffset>-400913</wp:posOffset>
                </wp:positionH>
                <wp:positionV relativeFrom="paragraph">
                  <wp:posOffset>521826</wp:posOffset>
                </wp:positionV>
                <wp:extent cx="1157941" cy="242570"/>
                <wp:effectExtent l="0" t="0" r="23495" b="24130"/>
                <wp:wrapNone/>
                <wp:docPr id="133" name="Zone de texte 133"/>
                <wp:cNvGraphicFramePr/>
                <a:graphic xmlns:a="http://schemas.openxmlformats.org/drawingml/2006/main">
                  <a:graphicData uri="http://schemas.microsoft.com/office/word/2010/wordprocessingShape">
                    <wps:wsp>
                      <wps:cNvSpPr txBox="1"/>
                      <wps:spPr>
                        <a:xfrm>
                          <a:off x="0" y="0"/>
                          <a:ext cx="1157941"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7F66AC" w:rsidRDefault="00ED18CC" w:rsidP="007F66AC">
                            <w:pPr>
                              <w:rPr>
                                <w:rFonts w:asciiTheme="minorHAnsi" w:hAnsiTheme="minorHAnsi"/>
                              </w:rPr>
                            </w:pPr>
                            <w:r w:rsidRPr="007F66AC">
                              <w:rPr>
                                <w:rFonts w:asciiTheme="minorHAnsi" w:hAnsiTheme="minorHAnsi"/>
                              </w:rPr>
                              <w:t>MAJ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3" o:spid="_x0000_s1060" type="#_x0000_t202" style="position:absolute;left:0;text-align:left;margin-left:-31.55pt;margin-top:41.1pt;width:91.2pt;height:19.1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" fillcolor="white [3201]" strokecolor="white [3212]" strokeweight=".5pt">
                <v:textbox>
                  <w:txbxContent>
                    <w:p w:rsidR="00ED18CC" w:rsidRPr="007F66AC" w:rsidRDefault="00ED18CC" w:rsidP="007F66AC">
                      <w:pPr>
                        <w:rPr>
                          <w:rFonts w:asciiTheme="minorHAnsi" w:hAnsiTheme="minorHAnsi"/>
                        </w:rPr>
                      </w:pPr>
                      <w:r w:rsidRPr="007F66AC">
                        <w:rPr>
                          <w:rFonts w:asciiTheme="minorHAnsi" w:hAnsiTheme="minorHAnsi"/>
                        </w:rPr>
                        <w:t>MAJ Données</w:t>
                      </w:r>
                    </w:p>
                  </w:txbxContent>
                </v:textbox>
              </v:shape>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2656" behindDoc="0" locked="0" layoutInCell="1" allowOverlap="1" wp14:anchorId="764FA3FB" wp14:editId="6852D8F5">
                <wp:simplePos x="0" y="0"/>
                <wp:positionH relativeFrom="column">
                  <wp:posOffset>3707765</wp:posOffset>
                </wp:positionH>
                <wp:positionV relativeFrom="paragraph">
                  <wp:posOffset>187325</wp:posOffset>
                </wp:positionV>
                <wp:extent cx="1471930" cy="852170"/>
                <wp:effectExtent l="0" t="0" r="13970" b="24130"/>
                <wp:wrapNone/>
                <wp:docPr id="131" name="Rectangle à coins arrondis 131"/>
                <wp:cNvGraphicFramePr/>
                <a:graphic xmlns:a="http://schemas.openxmlformats.org/drawingml/2006/main">
                  <a:graphicData uri="http://schemas.microsoft.com/office/word/2010/wordprocessingShape">
                    <wps:wsp>
                      <wps:cNvSpPr/>
                      <wps:spPr>
                        <a:xfrm>
                          <a:off x="0" y="0"/>
                          <a:ext cx="1471930" cy="85217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349" w:author="EPR_Consultant07" w:date="2014-03-19T13:37: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ins w:id="350" w:author="EPR_Consultant07" w:date="2014-03-19T13:38: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Exécuter</w:t>
                              </w:r>
                            </w:ins>
                            <w:ins w:id="351" w:author="EPR_Consultant07" w:date="2014-03-19T13:37: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l’applicatif désiré</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1" o:spid="_x0000_s1061" style="position:absolute;left:0;text-align:left;margin-left:291.95pt;margin-top:14.75pt;width:115.9pt;height:67.1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" fillcolor="#eeece1 [3214]" strokecolor="#243f60 [1604]" strokeweight="2pt">
                <v:textbox>
                  <w:txbxContent>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del w:id="352" w:author="EPR_Consultant07" w:date="2014-03-19T13:37:00Z">
                        <w:r w:rsidDel="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delText>Naviguer à distance</w:delText>
                        </w:r>
                      </w:del>
                      <w:ins w:id="353" w:author="EPR_Consultant07" w:date="2014-03-19T13:38: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Exécuter</w:t>
                        </w:r>
                      </w:ins>
                      <w:ins w:id="354" w:author="EPR_Consultant07" w:date="2014-03-19T13:37:00Z">
                        <w:r w:rsidR="00FB6B7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 xml:space="preserve"> l’applicatif désiré</w:t>
                        </w:r>
                      </w:ins>
                    </w:p>
                  </w:txbxContent>
                </v:textbox>
              </v:roundrect>
            </w:pict>
          </mc:Fallback>
        </mc:AlternateContent>
      </w:r>
      <w:r w:rsidR="007F66AC" w:rsidRPr="006C2888">
        <w:rPr>
          <w:rFonts w:asciiTheme="minorHAnsi" w:hAnsiTheme="minorHAnsi"/>
          <w:noProof/>
          <w:lang w:eastAsia="fr-FR" w:bidi="ar-SA"/>
        </w:rPr>
        <mc:AlternateContent>
          <mc:Choice Requires="wps">
            <w:drawing>
              <wp:anchor distT="0" distB="0" distL="114300" distR="114300" simplePos="0" relativeHeight="251781632" behindDoc="0" locked="0" layoutInCell="1" allowOverlap="1" wp14:anchorId="4D5A1AD3" wp14:editId="14C3F91B">
                <wp:simplePos x="0" y="0"/>
                <wp:positionH relativeFrom="column">
                  <wp:posOffset>2389505</wp:posOffset>
                </wp:positionH>
                <wp:positionV relativeFrom="paragraph">
                  <wp:posOffset>638810</wp:posOffset>
                </wp:positionV>
                <wp:extent cx="1317625" cy="0"/>
                <wp:effectExtent l="0" t="76200" r="15875" b="114300"/>
                <wp:wrapNone/>
                <wp:docPr id="132" name="Connecteur droit avec flèche 132"/>
                <wp:cNvGraphicFramePr/>
                <a:graphic xmlns:a="http://schemas.openxmlformats.org/drawingml/2006/main">
                  <a:graphicData uri="http://schemas.microsoft.com/office/word/2010/wordprocessingShape">
                    <wps:wsp>
                      <wps:cNvCnPr/>
                      <wps:spPr>
                        <a:xfrm>
                          <a:off x="0" y="0"/>
                          <a:ext cx="1317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2" o:spid="_x0000_s1026" type="#_x0000_t32" style="position:absolute;margin-left:188.15pt;margin-top:50.3pt;width:103.75pt;height:0;z-index:25178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" strokecolor="#4579b8 [3044]">
                <v:stroke endarrow="open"/>
              </v:shape>
            </w:pict>
          </mc:Fallback>
        </mc:AlternateContent>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r w:rsidR="007F66AC" w:rsidRPr="006C2888">
        <w:rPr>
          <w:rFonts w:asciiTheme="minorHAnsi" w:hAnsiTheme="minorHAnsi"/>
        </w:rPr>
        <w:tab/>
      </w:r>
    </w:p>
    <w:p w:rsidR="007F66AC" w:rsidRPr="006C2888" w:rsidRDefault="007F66AC" w:rsidP="007F66AC">
      <w:pPr>
        <w:ind w:left="3540"/>
        <w:rPr>
          <w:rFonts w:asciiTheme="minorHAnsi" w:hAnsiTheme="minorHAnsi"/>
        </w:rPr>
      </w:pPr>
    </w:p>
    <w:p w:rsidR="007F66AC" w:rsidRPr="006C2888" w:rsidRDefault="007F66AC" w:rsidP="007F66AC">
      <w:pPr>
        <w:rPr>
          <w:rFonts w:asciiTheme="minorHAnsi" w:hAnsiTheme="minorHAnsi"/>
        </w:rPr>
      </w:pPr>
      <w:r w:rsidRPr="006C2888">
        <w:rPr>
          <w:rFonts w:asciiTheme="minorHAnsi" w:hAnsiTheme="minorHAnsi"/>
          <w:noProof/>
          <w:lang w:eastAsia="fr-FR" w:bidi="ar-SA"/>
        </w:rPr>
        <mc:AlternateContent>
          <mc:Choice Requires="wps">
            <w:drawing>
              <wp:anchor distT="0" distB="0" distL="114300" distR="114300" simplePos="0" relativeHeight="251780608" behindDoc="0" locked="0" layoutInCell="1" allowOverlap="1" wp14:anchorId="3D383C3A" wp14:editId="316B587C">
                <wp:simplePos x="0" y="0"/>
                <wp:positionH relativeFrom="column">
                  <wp:posOffset>159385</wp:posOffset>
                </wp:positionH>
                <wp:positionV relativeFrom="paragraph">
                  <wp:posOffset>70485</wp:posOffset>
                </wp:positionV>
                <wp:extent cx="758825" cy="0"/>
                <wp:effectExtent l="0" t="76200" r="22225" b="114300"/>
                <wp:wrapNone/>
                <wp:docPr id="134" name="Connecteur droit avec flèche 134"/>
                <wp:cNvGraphicFramePr/>
                <a:graphic xmlns:a="http://schemas.openxmlformats.org/drawingml/2006/main">
                  <a:graphicData uri="http://schemas.microsoft.com/office/word/2010/wordprocessingShape">
                    <wps:wsp>
                      <wps:cNvCnPr/>
                      <wps:spPr>
                        <a:xfrm>
                          <a:off x="0" y="0"/>
                          <a:ext cx="758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4" o:spid="_x0000_s1026" type="#_x0000_t32" style="position:absolute;margin-left:12.55pt;margin-top:5.55pt;width:59.75pt;height:0;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" strokecolor="#4579b8 [3044]">
                <v:stroke endarrow="open"/>
              </v:shape>
            </w:pict>
          </mc:Fallback>
        </mc:AlternateContent>
      </w:r>
    </w:p>
    <w:p w:rsidR="007F66AC" w:rsidRPr="006C2888" w:rsidRDefault="007F66AC" w:rsidP="007F66AC">
      <w:pPr>
        <w:rPr>
          <w:rFonts w:asciiTheme="minorHAnsi" w:hAnsiTheme="minorHAnsi"/>
        </w:rPr>
      </w:pPr>
    </w:p>
    <w:p w:rsidR="006A6B9E" w:rsidRPr="006C2888" w:rsidRDefault="006A6B9E" w:rsidP="007F66AC">
      <w:pPr>
        <w:rPr>
          <w:rFonts w:asciiTheme="minorHAnsi" w:hAnsiTheme="minorHAnsi"/>
        </w:rPr>
      </w:pPr>
      <w:r w:rsidRPr="006C2888">
        <w:rPr>
          <w:noProof/>
          <w:lang w:eastAsia="fr-FR" w:bidi="ar-SA"/>
        </w:rPr>
        <mc:AlternateContent>
          <mc:Choice Requires="wps">
            <w:drawing>
              <wp:anchor distT="0" distB="0" distL="114300" distR="114300" simplePos="0" relativeHeight="251835904" behindDoc="0" locked="0" layoutInCell="1" allowOverlap="1" wp14:anchorId="7E2E5799" wp14:editId="52E37E85">
                <wp:simplePos x="0" y="0"/>
                <wp:positionH relativeFrom="column">
                  <wp:posOffset>1951858</wp:posOffset>
                </wp:positionH>
                <wp:positionV relativeFrom="paragraph">
                  <wp:posOffset>72176</wp:posOffset>
                </wp:positionV>
                <wp:extent cx="2066307" cy="272955"/>
                <wp:effectExtent l="0" t="0" r="0" b="0"/>
                <wp:wrapNone/>
                <wp:docPr id="2880" name="Zone de texte 2880"/>
                <wp:cNvGraphicFramePr/>
                <a:graphic xmlns:a="http://schemas.openxmlformats.org/drawingml/2006/main">
                  <a:graphicData uri="http://schemas.microsoft.com/office/word/2010/wordprocessingShape">
                    <wps:wsp>
                      <wps:cNvSpPr txBox="1"/>
                      <wps:spPr>
                        <a:xfrm>
                          <a:off x="0" y="0"/>
                          <a:ext cx="2066307" cy="272955"/>
                        </a:xfrm>
                        <a:prstGeom prst="rect">
                          <a:avLst/>
                        </a:prstGeom>
                        <a:solidFill>
                          <a:prstClr val="white"/>
                        </a:solidFill>
                        <a:ln>
                          <a:noFill/>
                        </a:ln>
                        <a:effectLst/>
                      </wps:spPr>
                      <wps:txbx>
                        <w:txbxContent>
                          <w:p w:rsidR="00ED18CC" w:rsidRPr="0088557E" w:rsidRDefault="00ED18CC" w:rsidP="0088557E">
                            <w:pPr>
                              <w:pStyle w:val="Lgende"/>
                              <w:jc w:val="center"/>
                              <w:rPr>
                                <w:b w:val="0"/>
                                <w:i/>
                                <w:u w:val="single"/>
                                <w:rPrChange w:id="355" w:author="EPR_Consultant07" w:date="2014-03-19T14:38:00Z">
                                  <w:rPr>
                                    <w:noProof/>
                                    <w:szCs w:val="24"/>
                                  </w:rPr>
                                </w:rPrChange>
                              </w:rPr>
                              <w:pPrChange w:id="356" w:author="EPR_Consultant07" w:date="2014-03-19T14:38:00Z">
                                <w:pPr>
                                  <w:pStyle w:val="Lgende"/>
                                </w:pPr>
                              </w:pPrChange>
                            </w:pPr>
                            <w:r w:rsidRPr="0088557E">
                              <w:rPr>
                                <w:b w:val="0"/>
                                <w:i/>
                                <w:u w:val="single"/>
                                <w:rPrChange w:id="357" w:author="EPR_Consultant07" w:date="2014-03-19T14:38:00Z">
                                  <w:rPr/>
                                </w:rPrChange>
                              </w:rPr>
                              <w:t>Figure 3: Contrôleur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80" o:spid="_x0000_s1062" type="#_x0000_t202" style="position:absolute;left:0;text-align:left;margin-left:153.7pt;margin-top:5.7pt;width:162.7pt;height:21.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" stroked="f">
                <v:textbox inset="0,0,0,0">
                  <w:txbxContent>
                    <w:p w:rsidR="00ED18CC" w:rsidRPr="0088557E" w:rsidRDefault="00ED18CC" w:rsidP="0088557E">
                      <w:pPr>
                        <w:pStyle w:val="Lgende"/>
                        <w:jc w:val="center"/>
                        <w:rPr>
                          <w:b w:val="0"/>
                          <w:i/>
                          <w:u w:val="single"/>
                          <w:rPrChange w:id="358" w:author="EPR_Consultant07" w:date="2014-03-19T14:38:00Z">
                            <w:rPr>
                              <w:noProof/>
                              <w:szCs w:val="24"/>
                            </w:rPr>
                          </w:rPrChange>
                        </w:rPr>
                        <w:pPrChange w:id="359" w:author="EPR_Consultant07" w:date="2014-03-19T14:38:00Z">
                          <w:pPr>
                            <w:pStyle w:val="Lgende"/>
                          </w:pPr>
                        </w:pPrChange>
                      </w:pPr>
                      <w:r w:rsidRPr="0088557E">
                        <w:rPr>
                          <w:b w:val="0"/>
                          <w:i/>
                          <w:u w:val="single"/>
                          <w:rPrChange w:id="360" w:author="EPR_Consultant07" w:date="2014-03-19T14:38:00Z">
                            <w:rPr/>
                          </w:rPrChange>
                        </w:rPr>
                        <w:t>Figure 3: Contrôleur TCP/IP</w:t>
                      </w:r>
                    </w:p>
                  </w:txbxContent>
                </v:textbox>
              </v:shape>
            </w:pict>
          </mc:Fallback>
        </mc:AlternateContent>
      </w:r>
    </w:p>
    <w:p w:rsidR="006A6B9E" w:rsidRPr="006C2888" w:rsidRDefault="006A6B9E" w:rsidP="007F66AC">
      <w:pPr>
        <w:rPr>
          <w:rFonts w:asciiTheme="minorHAnsi" w:hAnsiTheme="minorHAnsi"/>
        </w:rPr>
      </w:pPr>
    </w:p>
    <w:p w:rsidR="007F66AC" w:rsidRPr="006C2888" w:rsidRDefault="007F66AC" w:rsidP="007F66AC">
      <w:pPr>
        <w:rPr>
          <w:rFonts w:asciiTheme="minorHAnsi" w:hAnsiTheme="minorHAnsi"/>
        </w:rPr>
      </w:pPr>
    </w:p>
    <w:p w:rsidR="007F66AC" w:rsidRPr="006C2888" w:rsidRDefault="007F66AC" w:rsidP="007F66AC">
      <w:pPr>
        <w:rPr>
          <w:rFonts w:asciiTheme="minorHAnsi" w:hAnsiTheme="minorHAnsi"/>
        </w:rPr>
      </w:pPr>
      <w:r w:rsidRPr="006C2888">
        <w:rPr>
          <w:rFonts w:asciiTheme="minorHAnsi" w:hAnsiTheme="minorHAnsi"/>
        </w:rPr>
        <w:t>Le contrôleur  TCP/IP met à jour les données reçues du serveur pour les afficher sur une cible (Tablette</w:t>
      </w:r>
      <w:del w:id="361" w:author="EPR_Consultant07" w:date="2014-03-19T13:36:00Z">
        <w:r w:rsidRPr="006C2888" w:rsidDel="00527B2B">
          <w:rPr>
            <w:rFonts w:asciiTheme="minorHAnsi" w:hAnsiTheme="minorHAnsi"/>
          </w:rPr>
          <w:delText xml:space="preserve">, Smartphone </w:delText>
        </w:r>
      </w:del>
      <w:ins w:id="362" w:author="EPR_Consultant07" w:date="2014-03-19T13:36:00Z">
        <w:r w:rsidR="00527B2B" w:rsidRPr="006C2888">
          <w:rPr>
            <w:rFonts w:asciiTheme="minorHAnsi" w:hAnsiTheme="minorHAnsi"/>
          </w:rPr>
          <w:t xml:space="preserve">, Smartphone, </w:t>
        </w:r>
      </w:ins>
      <w:del w:id="363" w:author="EPR_Consultant07" w:date="2014-03-19T13:35:00Z">
        <w:r w:rsidRPr="006C2888" w:rsidDel="00527B2B">
          <w:rPr>
            <w:rFonts w:asciiTheme="minorHAnsi" w:hAnsiTheme="minorHAnsi"/>
          </w:rPr>
          <w:delText xml:space="preserve"> ou </w:delText>
        </w:r>
      </w:del>
      <w:r w:rsidRPr="006C2888">
        <w:rPr>
          <w:rFonts w:asciiTheme="minorHAnsi" w:hAnsiTheme="minorHAnsi"/>
        </w:rPr>
        <w:t>Pc</w:t>
      </w:r>
      <w:ins w:id="364" w:author="EPR_Consultant07" w:date="2014-03-19T13:35:00Z">
        <w:r w:rsidR="00527B2B">
          <w:rPr>
            <w:rFonts w:asciiTheme="minorHAnsi" w:hAnsiTheme="minorHAnsi"/>
          </w:rPr>
          <w:t>, Ecran embarqué</w:t>
        </w:r>
      </w:ins>
      <w:r w:rsidRPr="006C2888">
        <w:rPr>
          <w:rFonts w:asciiTheme="minorHAnsi" w:hAnsiTheme="minorHAnsi"/>
        </w:rPr>
        <w:t>)  et envoi des commandes au véhicule, ces commandes peuvent être les suivantes :</w:t>
      </w:r>
    </w:p>
    <w:p w:rsidR="007F66AC" w:rsidRPr="006C2888" w:rsidRDefault="007F66AC" w:rsidP="007F66AC">
      <w:pPr>
        <w:pStyle w:val="Paragraphedeliste"/>
        <w:numPr>
          <w:ilvl w:val="0"/>
          <w:numId w:val="39"/>
        </w:numPr>
        <w:spacing w:after="200" w:line="276" w:lineRule="auto"/>
        <w:jc w:val="left"/>
        <w:rPr>
          <w:b/>
        </w:rPr>
      </w:pPr>
      <w:r w:rsidRPr="006C2888">
        <w:rPr>
          <w:b/>
        </w:rPr>
        <w:t>TODO</w:t>
      </w:r>
    </w:p>
    <w:p w:rsidR="007F66AC" w:rsidRPr="006C2888" w:rsidRDefault="007F66AC" w:rsidP="007F66AC">
      <w:pPr>
        <w:rPr>
          <w:b/>
        </w:rPr>
      </w:pPr>
    </w:p>
    <w:p w:rsidR="006A6B9E" w:rsidRPr="006C2888" w:rsidRDefault="006A6B9E" w:rsidP="007F66AC">
      <w:pPr>
        <w:rPr>
          <w:b/>
        </w:rPr>
      </w:pPr>
    </w:p>
    <w:p w:rsidR="006A6B9E" w:rsidRPr="006C2888" w:rsidRDefault="006A6B9E" w:rsidP="007F66AC">
      <w:pPr>
        <w:rPr>
          <w:b/>
        </w:rPr>
      </w:pPr>
    </w:p>
    <w:p w:rsidR="006A6B9E" w:rsidRDefault="006A6B9E" w:rsidP="006A6B9E">
      <w:pPr>
        <w:pStyle w:val="Titre3"/>
        <w:numPr>
          <w:ilvl w:val="0"/>
          <w:numId w:val="0"/>
        </w:numPr>
        <w:rPr>
          <w:ins w:id="365" w:author="EPR_Consultant07" w:date="2014-03-19T13:55:00Z"/>
        </w:rPr>
      </w:pPr>
    </w:p>
    <w:p w:rsidR="006214DB" w:rsidRDefault="006214DB" w:rsidP="006214DB">
      <w:pPr>
        <w:rPr>
          <w:ins w:id="366" w:author="EPR_Consultant07" w:date="2014-03-19T13:55:00Z"/>
        </w:rPr>
        <w:pPrChange w:id="367" w:author="EPR_Consultant07" w:date="2014-03-19T13:55:00Z">
          <w:pPr>
            <w:pStyle w:val="Titre3"/>
            <w:numPr>
              <w:ilvl w:val="0"/>
              <w:numId w:val="0"/>
            </w:numPr>
            <w:tabs>
              <w:tab w:val="clear" w:pos="720"/>
            </w:tabs>
            <w:ind w:left="0" w:firstLine="0"/>
          </w:pPr>
        </w:pPrChange>
      </w:pPr>
    </w:p>
    <w:p w:rsidR="006214DB" w:rsidRPr="009371FF" w:rsidRDefault="006214DB" w:rsidP="006214DB">
      <w:pPr>
        <w:pPrChange w:id="368" w:author="EPR_Consultant07" w:date="2014-03-19T13:55:00Z">
          <w:pPr>
            <w:pStyle w:val="Titre3"/>
            <w:numPr>
              <w:ilvl w:val="0"/>
              <w:numId w:val="0"/>
            </w:numPr>
            <w:tabs>
              <w:tab w:val="clear" w:pos="720"/>
            </w:tabs>
            <w:ind w:left="0" w:firstLine="0"/>
          </w:pPr>
        </w:pPrChange>
      </w:pPr>
    </w:p>
    <w:p w:rsidR="007F66AC" w:rsidRPr="006C2888" w:rsidRDefault="007F66AC" w:rsidP="007F66AC">
      <w:pPr>
        <w:pStyle w:val="Titre3"/>
      </w:pPr>
      <w:r w:rsidRPr="006C2888">
        <w:t xml:space="preserve"> </w:t>
      </w:r>
      <w:bookmarkStart w:id="369" w:name="_Toc383008254"/>
      <w:r w:rsidRPr="006C2888">
        <w:t>Interface graphique :</w:t>
      </w:r>
      <w:bookmarkEnd w:id="369"/>
    </w:p>
    <w:p w:rsidR="00A56244" w:rsidRDefault="007F66AC" w:rsidP="007F66AC">
      <w:pPr>
        <w:ind w:firstLine="708"/>
        <w:rPr>
          <w:ins w:id="370" w:author="EPR_Consultant07" w:date="2014-03-19T13:12:00Z"/>
          <w:rFonts w:asciiTheme="minorHAnsi" w:hAnsiTheme="minorHAnsi"/>
          <w:sz w:val="22"/>
          <w:szCs w:val="22"/>
        </w:rPr>
      </w:pPr>
      <w:r w:rsidRPr="006C2888">
        <w:rPr>
          <w:rFonts w:asciiTheme="minorHAnsi" w:hAnsiTheme="minorHAnsi"/>
          <w:sz w:val="22"/>
          <w:szCs w:val="22"/>
        </w:rPr>
        <w:t xml:space="preserve">L’IHM devra intégrer le critère d’adaptabilité afin de pouvoir s’adapter à plusieurs Cibles (écran embarqué, tablette, smartphone, etc.)  </w:t>
      </w:r>
    </w:p>
    <w:p w:rsidR="00A56244" w:rsidRDefault="007F66AC" w:rsidP="007F66AC">
      <w:pPr>
        <w:ind w:firstLine="708"/>
        <w:rPr>
          <w:ins w:id="371" w:author="EPR_Consultant07" w:date="2014-03-19T13:08:00Z"/>
          <w:rFonts w:asciiTheme="minorHAnsi" w:hAnsiTheme="minorHAnsi"/>
          <w:sz w:val="22"/>
          <w:szCs w:val="22"/>
        </w:rPr>
      </w:pPr>
      <w:r w:rsidRPr="006C2888">
        <w:rPr>
          <w:rFonts w:asciiTheme="minorHAnsi" w:hAnsiTheme="minorHAnsi"/>
          <w:sz w:val="22"/>
          <w:szCs w:val="22"/>
        </w:rPr>
        <w:t xml:space="preserve">Comme le montre la figure </w:t>
      </w:r>
      <w:del w:id="372" w:author="EPR_Consultant07" w:date="2014-03-19T13:06:00Z">
        <w:r w:rsidRPr="006C2888" w:rsidDel="00A56244">
          <w:rPr>
            <w:rFonts w:asciiTheme="minorHAnsi" w:hAnsiTheme="minorHAnsi"/>
            <w:sz w:val="22"/>
            <w:szCs w:val="22"/>
          </w:rPr>
          <w:delText>6</w:delText>
        </w:r>
      </w:del>
      <w:ins w:id="373" w:author="EPR_Consultant07" w:date="2014-03-19T13:06:00Z">
        <w:r w:rsidR="00A56244">
          <w:rPr>
            <w:rFonts w:asciiTheme="minorHAnsi" w:hAnsiTheme="minorHAnsi"/>
            <w:sz w:val="22"/>
            <w:szCs w:val="22"/>
          </w:rPr>
          <w:t>4</w:t>
        </w:r>
      </w:ins>
      <w:r w:rsidRPr="006C2888">
        <w:rPr>
          <w:rFonts w:asciiTheme="minorHAnsi" w:hAnsiTheme="minorHAnsi"/>
          <w:sz w:val="22"/>
          <w:szCs w:val="22"/>
        </w:rPr>
        <w:t xml:space="preserve">, l’interface graphique est </w:t>
      </w:r>
      <w:del w:id="374" w:author="EPR_Consultant07" w:date="2014-03-19T13:07:00Z">
        <w:r w:rsidRPr="006C2888" w:rsidDel="00A56244">
          <w:rPr>
            <w:rFonts w:asciiTheme="minorHAnsi" w:hAnsiTheme="minorHAnsi"/>
            <w:sz w:val="22"/>
            <w:szCs w:val="22"/>
          </w:rPr>
          <w:delText xml:space="preserve">gérée </w:delText>
        </w:r>
      </w:del>
      <w:ins w:id="375" w:author="EPR_Consultant07" w:date="2014-03-19T13:07:00Z">
        <w:r w:rsidR="00A56244">
          <w:rPr>
            <w:rFonts w:asciiTheme="minorHAnsi" w:hAnsiTheme="minorHAnsi"/>
            <w:sz w:val="22"/>
            <w:szCs w:val="22"/>
          </w:rPr>
          <w:t xml:space="preserve">accessible </w:t>
        </w:r>
      </w:ins>
      <w:ins w:id="376" w:author="EPR_Consultant07" w:date="2014-03-19T13:08:00Z">
        <w:r w:rsidR="00ED18CC">
          <w:rPr>
            <w:rFonts w:asciiTheme="minorHAnsi" w:hAnsiTheme="minorHAnsi"/>
            <w:sz w:val="22"/>
            <w:szCs w:val="22"/>
          </w:rPr>
          <w:t>par divers</w:t>
        </w:r>
      </w:ins>
      <w:ins w:id="377" w:author="EPR_Consultant07" w:date="2014-03-19T13:17:00Z">
        <w:r w:rsidR="00ED18CC">
          <w:rPr>
            <w:rFonts w:asciiTheme="minorHAnsi" w:hAnsiTheme="minorHAnsi"/>
            <w:sz w:val="22"/>
            <w:szCs w:val="22"/>
          </w:rPr>
          <w:t>es entités</w:t>
        </w:r>
      </w:ins>
      <w:ins w:id="378" w:author="EPR_Consultant07" w:date="2014-03-19T13:20:00Z">
        <w:r w:rsidR="00ED18CC">
          <w:rPr>
            <w:rFonts w:asciiTheme="minorHAnsi" w:hAnsiTheme="minorHAnsi"/>
            <w:sz w:val="22"/>
            <w:szCs w:val="22"/>
          </w:rPr>
          <w:t xml:space="preserve"> et est </w:t>
        </w:r>
      </w:ins>
      <w:ins w:id="379" w:author="EPR_Consultant07" w:date="2014-03-19T13:21:00Z">
        <w:r w:rsidR="00ED18CC">
          <w:rPr>
            <w:rFonts w:asciiTheme="minorHAnsi" w:hAnsiTheme="minorHAnsi"/>
            <w:sz w:val="22"/>
            <w:szCs w:val="22"/>
          </w:rPr>
          <w:t>susceptible</w:t>
        </w:r>
      </w:ins>
      <w:ins w:id="380" w:author="EPR_Consultant07" w:date="2014-03-19T13:20:00Z">
        <w:r w:rsidR="00ED18CC">
          <w:rPr>
            <w:rFonts w:asciiTheme="minorHAnsi" w:hAnsiTheme="minorHAnsi"/>
            <w:sz w:val="22"/>
            <w:szCs w:val="22"/>
          </w:rPr>
          <w:t xml:space="preserve"> de devoir </w:t>
        </w:r>
      </w:ins>
      <w:ins w:id="381" w:author="EPR_Consultant07" w:date="2014-03-19T13:21:00Z">
        <w:r w:rsidR="00ED18CC">
          <w:rPr>
            <w:rFonts w:asciiTheme="minorHAnsi" w:hAnsiTheme="minorHAnsi"/>
            <w:sz w:val="22"/>
            <w:szCs w:val="22"/>
          </w:rPr>
          <w:t>répondre à des stimuli (commandes) de multiples émetteurs</w:t>
        </w:r>
      </w:ins>
      <w:ins w:id="382" w:author="EPR_Consultant07" w:date="2014-03-19T13:22:00Z">
        <w:r w:rsidR="00ED18CC">
          <w:rPr>
            <w:rFonts w:asciiTheme="minorHAnsi" w:hAnsiTheme="minorHAnsi"/>
            <w:sz w:val="22"/>
            <w:szCs w:val="22"/>
          </w:rPr>
          <w:t xml:space="preserve">. De même </w:t>
        </w:r>
      </w:ins>
    </w:p>
    <w:p w:rsidR="00A56244" w:rsidRDefault="007F66AC" w:rsidP="007F66AC">
      <w:pPr>
        <w:ind w:firstLine="708"/>
        <w:rPr>
          <w:ins w:id="383" w:author="EPR_Consultant07" w:date="2014-03-19T13:09:00Z"/>
          <w:rFonts w:asciiTheme="minorHAnsi" w:hAnsiTheme="minorHAnsi"/>
          <w:sz w:val="22"/>
          <w:szCs w:val="22"/>
        </w:rPr>
      </w:pPr>
      <w:del w:id="384" w:author="EPR_Consultant07" w:date="2014-03-19T13:08:00Z">
        <w:r w:rsidRPr="006C2888" w:rsidDel="00A56244">
          <w:rPr>
            <w:rFonts w:asciiTheme="minorHAnsi" w:hAnsiTheme="minorHAnsi"/>
            <w:sz w:val="22"/>
            <w:szCs w:val="22"/>
          </w:rPr>
          <w:delText xml:space="preserve">de deux manières, soit par  un </w:delText>
        </w:r>
      </w:del>
      <w:proofErr w:type="gramStart"/>
      <w:r w:rsidRPr="006C2888">
        <w:rPr>
          <w:rFonts w:asciiTheme="minorHAnsi" w:hAnsiTheme="minorHAnsi"/>
          <w:sz w:val="22"/>
          <w:szCs w:val="22"/>
        </w:rPr>
        <w:t>pupitre</w:t>
      </w:r>
      <w:proofErr w:type="gramEnd"/>
      <w:r w:rsidRPr="006C2888">
        <w:rPr>
          <w:rFonts w:asciiTheme="minorHAnsi" w:hAnsiTheme="minorHAnsi"/>
          <w:sz w:val="22"/>
          <w:szCs w:val="22"/>
        </w:rPr>
        <w:t xml:space="preserve"> </w:t>
      </w:r>
      <w:del w:id="385" w:author="EPR_Consultant07" w:date="2014-03-19T13:05:00Z">
        <w:r w:rsidRPr="006C2888" w:rsidDel="00413F8F">
          <w:rPr>
            <w:rFonts w:asciiTheme="minorHAnsi" w:hAnsiTheme="minorHAnsi"/>
            <w:sz w:val="22"/>
            <w:szCs w:val="22"/>
          </w:rPr>
          <w:delText xml:space="preserve">intégrer </w:delText>
        </w:r>
      </w:del>
      <w:ins w:id="386" w:author="EPR_Consultant07" w:date="2014-03-19T13:05:00Z">
        <w:r w:rsidR="00413F8F" w:rsidRPr="006C2888">
          <w:rPr>
            <w:rFonts w:asciiTheme="minorHAnsi" w:hAnsiTheme="minorHAnsi"/>
            <w:sz w:val="22"/>
            <w:szCs w:val="22"/>
          </w:rPr>
          <w:t>intégr</w:t>
        </w:r>
        <w:r w:rsidR="00413F8F">
          <w:rPr>
            <w:rFonts w:asciiTheme="minorHAnsi" w:hAnsiTheme="minorHAnsi"/>
            <w:sz w:val="22"/>
            <w:szCs w:val="22"/>
          </w:rPr>
          <w:t>é</w:t>
        </w:r>
        <w:r w:rsidR="00413F8F" w:rsidRPr="006C2888">
          <w:rPr>
            <w:rFonts w:asciiTheme="minorHAnsi" w:hAnsiTheme="minorHAnsi"/>
            <w:sz w:val="22"/>
            <w:szCs w:val="22"/>
          </w:rPr>
          <w:t xml:space="preserve"> </w:t>
        </w:r>
      </w:ins>
      <w:r w:rsidRPr="006C2888">
        <w:rPr>
          <w:rFonts w:asciiTheme="minorHAnsi" w:hAnsiTheme="minorHAnsi"/>
          <w:sz w:val="22"/>
          <w:szCs w:val="22"/>
        </w:rPr>
        <w:t>à l’écran tactile</w:t>
      </w:r>
    </w:p>
    <w:p w:rsidR="007F66AC" w:rsidRPr="006C2888" w:rsidRDefault="007F66AC" w:rsidP="007F66AC">
      <w:pPr>
        <w:ind w:firstLine="708"/>
        <w:rPr>
          <w:rFonts w:asciiTheme="minorHAnsi" w:hAnsiTheme="minorHAnsi"/>
          <w:sz w:val="22"/>
          <w:szCs w:val="22"/>
        </w:rPr>
      </w:pPr>
      <w:del w:id="387" w:author="EPR_Consultant07" w:date="2014-03-19T13:09:00Z">
        <w:r w:rsidRPr="006C2888" w:rsidDel="00A56244">
          <w:rPr>
            <w:rFonts w:asciiTheme="minorHAnsi" w:hAnsiTheme="minorHAnsi"/>
            <w:sz w:val="22"/>
            <w:szCs w:val="22"/>
          </w:rPr>
          <w:delText xml:space="preserve">  soit par </w:delText>
        </w:r>
      </w:del>
      <w:proofErr w:type="gramStart"/>
      <w:r w:rsidRPr="006C2888">
        <w:rPr>
          <w:rFonts w:asciiTheme="minorHAnsi" w:hAnsiTheme="minorHAnsi"/>
          <w:sz w:val="22"/>
          <w:szCs w:val="22"/>
        </w:rPr>
        <w:t>accès</w:t>
      </w:r>
      <w:proofErr w:type="gramEnd"/>
      <w:r w:rsidRPr="006C2888">
        <w:rPr>
          <w:rFonts w:asciiTheme="minorHAnsi" w:hAnsiTheme="minorHAnsi"/>
          <w:sz w:val="22"/>
          <w:szCs w:val="22"/>
        </w:rPr>
        <w:t xml:space="preserve"> à distance à ce pupitre </w:t>
      </w:r>
      <w:ins w:id="388" w:author="EPR_Consultant07" w:date="2014-03-19T13:10:00Z">
        <w:r w:rsidR="00A56244">
          <w:rPr>
            <w:rFonts w:asciiTheme="minorHAnsi" w:hAnsiTheme="minorHAnsi"/>
            <w:sz w:val="22"/>
            <w:szCs w:val="22"/>
          </w:rPr>
          <w:t xml:space="preserve">(affichage déporté) </w:t>
        </w:r>
      </w:ins>
      <w:r w:rsidRPr="006C2888">
        <w:rPr>
          <w:rFonts w:asciiTheme="minorHAnsi" w:hAnsiTheme="minorHAnsi"/>
          <w:sz w:val="22"/>
          <w:szCs w:val="22"/>
        </w:rPr>
        <w:t xml:space="preserve">via le serveur local. </w:t>
      </w:r>
    </w:p>
    <w:p w:rsidR="007F66AC" w:rsidRPr="006C2888" w:rsidRDefault="007F66AC" w:rsidP="007F66AC">
      <w:pPr>
        <w:ind w:firstLine="708"/>
        <w:rPr>
          <w:rFonts w:asciiTheme="minorHAnsi" w:hAnsiTheme="minorHAnsi"/>
          <w:sz w:val="22"/>
          <w:szCs w:val="22"/>
        </w:rPr>
      </w:pPr>
    </w:p>
    <w:p w:rsidR="007F66AC" w:rsidRPr="006C2888" w:rsidRDefault="007F66AC" w:rsidP="007F66AC"/>
    <w:p w:rsidR="007F66AC" w:rsidRPr="006C2888" w:rsidRDefault="007F66AC" w:rsidP="007F66AC"/>
    <w:p w:rsidR="007F66AC" w:rsidRPr="006C2888" w:rsidRDefault="00A56244" w:rsidP="007F66AC">
      <w:pPr>
        <w:pStyle w:val="Paragraphedeliste"/>
        <w:ind w:left="1080"/>
      </w:pPr>
      <w:r w:rsidRPr="006C2888">
        <w:rPr>
          <w:noProof/>
          <w:lang w:eastAsia="fr-FR" w:bidi="ar-SA"/>
        </w:rPr>
        <mc:AlternateContent>
          <mc:Choice Requires="wps">
            <w:drawing>
              <wp:anchor distT="0" distB="0" distL="114300" distR="114300" simplePos="0" relativeHeight="251789824" behindDoc="0" locked="0" layoutInCell="1" allowOverlap="1" wp14:anchorId="24A1A29D" wp14:editId="67E81FBF">
                <wp:simplePos x="0" y="0"/>
                <wp:positionH relativeFrom="column">
                  <wp:posOffset>3010535</wp:posOffset>
                </wp:positionH>
                <wp:positionV relativeFrom="paragraph">
                  <wp:posOffset>116205</wp:posOffset>
                </wp:positionV>
                <wp:extent cx="0" cy="421005"/>
                <wp:effectExtent l="95250" t="0" r="57150" b="55245"/>
                <wp:wrapNone/>
                <wp:docPr id="140" name="Connecteur droit avec flèche 140"/>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0" o:spid="_x0000_s1026" type="#_x0000_t32" style="position:absolute;margin-left:237.05pt;margin-top:9.15pt;width:0;height:33.15pt;z-index:25178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" strokecolor="#4579b8 [3044]">
                <v:stroke endarrow="open"/>
              </v:shape>
            </w:pict>
          </mc:Fallback>
        </mc:AlternateContent>
      </w:r>
      <w:r w:rsidRPr="006C2888">
        <w:rPr>
          <w:noProof/>
          <w:lang w:eastAsia="fr-FR" w:bidi="ar-SA"/>
        </w:rPr>
        <mc:AlternateContent>
          <mc:Choice Requires="wps">
            <w:drawing>
              <wp:anchor distT="0" distB="0" distL="114300" distR="114300" simplePos="0" relativeHeight="251788800" behindDoc="0" locked="0" layoutInCell="1" allowOverlap="1" wp14:anchorId="4F16E3DD" wp14:editId="3C306A54">
                <wp:simplePos x="0" y="0"/>
                <wp:positionH relativeFrom="column">
                  <wp:posOffset>2226310</wp:posOffset>
                </wp:positionH>
                <wp:positionV relativeFrom="paragraph">
                  <wp:posOffset>119380</wp:posOffset>
                </wp:positionV>
                <wp:extent cx="0" cy="421005"/>
                <wp:effectExtent l="95250" t="0" r="57150" b="55245"/>
                <wp:wrapNone/>
                <wp:docPr id="141" name="Connecteur droit avec flèche 141"/>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1" o:spid="_x0000_s1026" type="#_x0000_t32" style="position:absolute;margin-left:175.3pt;margin-top:9.4pt;width:0;height:33.1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" strokecolor="#4579b8 [3044]">
                <v:stroke endarrow="open"/>
              </v:shape>
            </w:pict>
          </mc:Fallback>
        </mc:AlternateContent>
      </w:r>
      <w:r w:rsidR="00343F87" w:rsidRPr="006C2888">
        <w:rPr>
          <w:noProof/>
          <w:lang w:eastAsia="fr-FR" w:bidi="ar-SA"/>
        </w:rPr>
        <mc:AlternateContent>
          <mc:Choice Requires="wps">
            <w:drawing>
              <wp:anchor distT="0" distB="0" distL="114300" distR="114300" simplePos="0" relativeHeight="251790848" behindDoc="0" locked="0" layoutInCell="1" allowOverlap="1" wp14:anchorId="286BF893" wp14:editId="512BF3FF">
                <wp:simplePos x="0" y="0"/>
                <wp:positionH relativeFrom="column">
                  <wp:posOffset>3817620</wp:posOffset>
                </wp:positionH>
                <wp:positionV relativeFrom="paragraph">
                  <wp:posOffset>116840</wp:posOffset>
                </wp:positionV>
                <wp:extent cx="0" cy="421005"/>
                <wp:effectExtent l="95250" t="0" r="57150" b="55245"/>
                <wp:wrapNone/>
                <wp:docPr id="143" name="Connecteur droit avec flèche 143"/>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3" o:spid="_x0000_s1026" type="#_x0000_t32" style="position:absolute;margin-left:300.6pt;margin-top:9.2pt;width:0;height:33.1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" strokecolor="#4579b8 [3044]">
                <v:stroke endarrow="open"/>
              </v:shape>
            </w:pict>
          </mc:Fallback>
        </mc:AlternateContent>
      </w:r>
      <w:r w:rsidR="007F66AC" w:rsidRPr="006C2888">
        <w:rPr>
          <w:noProof/>
          <w:lang w:eastAsia="fr-FR" w:bidi="ar-SA"/>
        </w:rPr>
        <mc:AlternateContent>
          <mc:Choice Requires="wps">
            <w:drawing>
              <wp:anchor distT="0" distB="0" distL="114300" distR="114300" simplePos="0" relativeHeight="251791872" behindDoc="0" locked="0" layoutInCell="1" allowOverlap="1" wp14:anchorId="1E3C5A40" wp14:editId="0C5F1036">
                <wp:simplePos x="0" y="0"/>
                <wp:positionH relativeFrom="column">
                  <wp:posOffset>1514152</wp:posOffset>
                </wp:positionH>
                <wp:positionV relativeFrom="paragraph">
                  <wp:posOffset>-36854</wp:posOffset>
                </wp:positionV>
                <wp:extent cx="1143910" cy="310036"/>
                <wp:effectExtent l="0" t="0" r="18415" b="13970"/>
                <wp:wrapNone/>
                <wp:docPr id="138" name="Zone de texte 138"/>
                <wp:cNvGraphicFramePr/>
                <a:graphic xmlns:a="http://schemas.openxmlformats.org/drawingml/2006/main">
                  <a:graphicData uri="http://schemas.microsoft.com/office/word/2010/wordprocessingShape">
                    <wps:wsp>
                      <wps:cNvSpPr txBox="1"/>
                      <wps:spPr>
                        <a:xfrm>
                          <a:off x="0" y="0"/>
                          <a:ext cx="1143910" cy="3100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Ecran embarqué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8" o:spid="_x0000_s1063" type="#_x0000_t202" style="position:absolute;left:0;text-align:left;margin-left:119.2pt;margin-top:-2.9pt;width:90.05pt;height:24.4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" fillcolor="white [3201]" strokecolor="white [3212]" strokeweight=".5pt">
                <v:textbo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Ecran embarqué</w:t>
                      </w:r>
                    </w:p>
                  </w:txbxContent>
                </v:textbox>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2896" behindDoc="0" locked="0" layoutInCell="1" allowOverlap="1" wp14:anchorId="28EE1DEF" wp14:editId="51FF1EC2">
                <wp:simplePos x="0" y="0"/>
                <wp:positionH relativeFrom="column">
                  <wp:posOffset>2573020</wp:posOffset>
                </wp:positionH>
                <wp:positionV relativeFrom="paragraph">
                  <wp:posOffset>-240030</wp:posOffset>
                </wp:positionV>
                <wp:extent cx="930275" cy="246380"/>
                <wp:effectExtent l="0" t="0" r="22225" b="20320"/>
                <wp:wrapNone/>
                <wp:docPr id="137" name="Zone de texte 137"/>
                <wp:cNvGraphicFramePr/>
                <a:graphic xmlns:a="http://schemas.openxmlformats.org/drawingml/2006/main">
                  <a:graphicData uri="http://schemas.microsoft.com/office/word/2010/wordprocessingShape">
                    <wps:wsp>
                      <wps:cNvSpPr txBox="1"/>
                      <wps:spPr>
                        <a:xfrm>
                          <a:off x="0" y="0"/>
                          <a:ext cx="930275" cy="246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7F66AC">
                            <w:r w:rsidRPr="00CD3377">
                              <w:rPr>
                                <w:sz w:val="20"/>
                                <w:szCs w:val="20"/>
                              </w:rPr>
                              <w:t>Smartphones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7" o:spid="_x0000_s1064" type="#_x0000_t202" style="position:absolute;left:0;text-align:left;margin-left:202.6pt;margin-top:-18.9pt;width:73.25pt;height:19.4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" fillcolor="white [3201]" strokecolor="white [3212]" strokeweight=".5pt">
                <v:textbox>
                  <w:txbxContent>
                    <w:p w:rsidR="00ED18CC" w:rsidRDefault="00ED18CC" w:rsidP="007F66AC">
                      <w:r w:rsidRPr="00CD3377">
                        <w:rPr>
                          <w:sz w:val="20"/>
                          <w:szCs w:val="20"/>
                        </w:rPr>
                        <w:t>Smartphones</w:t>
                      </w:r>
                    </w:p>
                  </w:txbxContent>
                </v:textbox>
              </v:shape>
            </w:pict>
          </mc:Fallback>
        </mc:AlternateContent>
      </w:r>
      <w:r w:rsidRPr="006C2888">
        <w:rPr>
          <w:noProof/>
          <w:lang w:eastAsia="fr-FR" w:bidi="ar-SA"/>
        </w:rPr>
        <mc:AlternateContent>
          <mc:Choice Requires="wps">
            <w:drawing>
              <wp:anchor distT="0" distB="0" distL="114300" distR="114300" simplePos="0" relativeHeight="251793920" behindDoc="0" locked="0" layoutInCell="1" allowOverlap="1" wp14:anchorId="292B333C" wp14:editId="7959454F">
                <wp:simplePos x="0" y="0"/>
                <wp:positionH relativeFrom="column">
                  <wp:posOffset>3409315</wp:posOffset>
                </wp:positionH>
                <wp:positionV relativeFrom="paragraph">
                  <wp:posOffset>-215265</wp:posOffset>
                </wp:positionV>
                <wp:extent cx="858520" cy="245745"/>
                <wp:effectExtent l="0" t="0" r="17780" b="20955"/>
                <wp:wrapNone/>
                <wp:docPr id="139" name="Zone de texte 139"/>
                <wp:cNvGraphicFramePr/>
                <a:graphic xmlns:a="http://schemas.openxmlformats.org/drawingml/2006/main">
                  <a:graphicData uri="http://schemas.microsoft.com/office/word/2010/wordprocessingShape">
                    <wps:wsp>
                      <wps:cNvSpPr txBox="1"/>
                      <wps:spPr>
                        <a:xfrm>
                          <a:off x="0" y="0"/>
                          <a:ext cx="858520" cy="2457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A8430D" w:rsidRDefault="00ED18CC" w:rsidP="007F66AC">
                            <w:pPr>
                              <w:rPr>
                                <w:sz w:val="20"/>
                                <w:szCs w:val="20"/>
                              </w:rPr>
                            </w:pPr>
                            <w:r w:rsidRPr="00A8430D">
                              <w:rPr>
                                <w:sz w:val="20"/>
                                <w:szCs w:val="20"/>
                              </w:rPr>
                              <w:t>Tablette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9" o:spid="_x0000_s1065" type="#_x0000_t202" style="position:absolute;left:0;text-align:left;margin-left:268.45pt;margin-top:-16.95pt;width:67.6pt;height:19.35pt;z-index:25179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" fillcolor="white [3201]" strokecolor="white [3212]" strokeweight=".5pt">
                <v:textbox>
                  <w:txbxContent>
                    <w:p w:rsidR="00ED18CC" w:rsidRPr="00A8430D" w:rsidRDefault="00ED18CC" w:rsidP="007F66AC">
                      <w:pPr>
                        <w:rPr>
                          <w:sz w:val="20"/>
                          <w:szCs w:val="20"/>
                        </w:rPr>
                      </w:pPr>
                      <w:r w:rsidRPr="00A8430D">
                        <w:rPr>
                          <w:sz w:val="20"/>
                          <w:szCs w:val="20"/>
                        </w:rPr>
                        <w:t>Tablette</w:t>
                      </w:r>
                    </w:p>
                  </w:txbxContent>
                </v:textbox>
              </v:shape>
            </w:pict>
          </mc:Fallback>
        </mc:AlternateContent>
      </w:r>
    </w:p>
    <w:p w:rsidR="007F66AC" w:rsidRPr="006C2888" w:rsidRDefault="007F66AC" w:rsidP="007F66AC">
      <w:pPr>
        <w:pStyle w:val="Paragraphedeliste"/>
        <w:ind w:left="1080"/>
      </w:pPr>
    </w:p>
    <w:p w:rsidR="007F66AC" w:rsidRPr="006C2888" w:rsidRDefault="0088557E" w:rsidP="007F66AC">
      <w:pPr>
        <w:pStyle w:val="Paragraphedeliste"/>
        <w:ind w:left="1080"/>
      </w:pPr>
      <w:r w:rsidRPr="006C2888">
        <w:rPr>
          <w:noProof/>
          <w:lang w:eastAsia="fr-FR" w:bidi="ar-SA"/>
        </w:rPr>
        <mc:AlternateContent>
          <mc:Choice Requires="wps">
            <w:drawing>
              <wp:anchor distT="0" distB="0" distL="114300" distR="114300" simplePos="0" relativeHeight="251787776" behindDoc="0" locked="0" layoutInCell="1" allowOverlap="1" wp14:anchorId="750B2286" wp14:editId="47386B36">
                <wp:simplePos x="0" y="0"/>
                <wp:positionH relativeFrom="column">
                  <wp:posOffset>1804746</wp:posOffset>
                </wp:positionH>
                <wp:positionV relativeFrom="paragraph">
                  <wp:posOffset>5554</wp:posOffset>
                </wp:positionV>
                <wp:extent cx="2605651" cy="1555750"/>
                <wp:effectExtent l="0" t="0" r="23495" b="25400"/>
                <wp:wrapNone/>
                <wp:docPr id="145" name="Rectangle à coins arrondis 145"/>
                <wp:cNvGraphicFramePr/>
                <a:graphic xmlns:a="http://schemas.openxmlformats.org/drawingml/2006/main">
                  <a:graphicData uri="http://schemas.microsoft.com/office/word/2010/wordprocessingShape">
                    <wps:wsp>
                      <wps:cNvSpPr/>
                      <wps:spPr>
                        <a:xfrm>
                          <a:off x="0" y="0"/>
                          <a:ext cx="2605651" cy="15557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88557E" w:rsidRDefault="00ED18CC" w:rsidP="0088557E">
                            <w:pPr>
                              <w:pStyle w:val="Paragraphedeliste"/>
                              <w:numPr>
                                <w:ilvl w:val="0"/>
                                <w:numId w:val="40"/>
                              </w:numPr>
                              <w:jc w:val="left"/>
                              <w:rPr>
                                <w:ins w:id="389" w:author="EPR_Consultant07" w:date="2014-03-19T14:25:00Z"/>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90" w:author="EPR_Consultant07" w:date="2014-03-19T14:36:00Z">
                                  <w:rPr>
                                    <w:ins w:id="391" w:author="EPR_Consultant07" w:date="2014-03-19T14:25:00Z"/>
                                  </w:rPr>
                                </w:rPrChange>
                              </w:rPr>
                              <w:pPrChange w:id="392" w:author="EPR_Consultant07" w:date="2014-03-19T14:35:00Z">
                                <w:pPr>
                                  <w:jc w:val="center"/>
                                </w:pPr>
                              </w:pPrChange>
                            </w:pPr>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93" w:author="EPR_Consultant07" w:date="2014-03-19T14:36:00Z">
                                  <w:rPr/>
                                </w:rPrChange>
                              </w:rPr>
                              <w:t>Afficher</w:t>
                            </w:r>
                            <w:ins w:id="394" w:author="EPR_Consultant07" w:date="2014-03-19T14:24:00Z">
                              <w:r w:rsidR="005B0B98"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95" w:author="EPR_Consultant07" w:date="2014-03-19T14:36:00Z">
                                    <w:rPr/>
                                  </w:rPrChange>
                                </w:rPr>
                                <w:t xml:space="preserve"> &amp; adapter  les informations</w:t>
                              </w:r>
                            </w:ins>
                          </w:p>
                          <w:p w:rsidR="005B0B98" w:rsidRPr="0088557E" w:rsidRDefault="0088557E" w:rsidP="0088557E">
                            <w:pPr>
                              <w:pStyle w:val="Paragraphedeliste"/>
                              <w:numPr>
                                <w:ilvl w:val="0"/>
                                <w:numId w:val="40"/>
                              </w:numPr>
                              <w:jc w:val="left"/>
                              <w:rPr>
                                <w:ins w:id="396" w:author="EPR_Consultant07" w:date="2014-03-19T14:20:00Z"/>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397" w:author="EPR_Consultant07" w:date="2014-03-19T14:36:00Z">
                                  <w:rPr>
                                    <w:ins w:id="398" w:author="EPR_Consultant07" w:date="2014-03-19T14:20:00Z"/>
                                  </w:rPr>
                                </w:rPrChange>
                              </w:rPr>
                              <w:pPrChange w:id="399" w:author="EPR_Consultant07" w:date="2014-03-19T14:35:00Z">
                                <w:pPr>
                                  <w:jc w:val="center"/>
                                </w:pPr>
                              </w:pPrChange>
                            </w:pPr>
                            <w:ins w:id="400" w:author="EPR_Consultant07" w:date="2014-03-19T14:37:00Z">
                              <w: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w:t>
                              </w:r>
                            </w:ins>
                            <w:ins w:id="401" w:author="EPR_Consultant07" w:date="2014-03-19T14:25:00Z">
                              <w:r w:rsidR="005B0B98"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02" w:author="EPR_Consultant07" w:date="2014-03-19T14:36:00Z">
                                    <w:rPr/>
                                  </w:rPrChange>
                                </w:rPr>
                                <w:t xml:space="preserve"> les </w:t>
                              </w:r>
                            </w:ins>
                            <w:ins w:id="403" w:author="EPR_Consultant07" w:date="2014-03-19T14:36:00Z">
                              <w:r w:rsidRPr="009371FF">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requêtes</w:t>
                              </w:r>
                            </w:ins>
                            <w:ins w:id="404" w:author="EPR_Consultant07" w:date="2014-03-19T14:35:00Z">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05" w:author="EPR_Consultant07" w:date="2014-03-19T14:36:00Z">
                                    <w:rPr/>
                                  </w:rPrChange>
                                </w:rPr>
                                <w:t xml:space="preserve"> client</w:t>
                              </w:r>
                            </w:ins>
                            <w:ins w:id="406" w:author="EPR_Consultant07" w:date="2014-03-19T14:36:00Z">
                              <w: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w:t>
                              </w:r>
                            </w:ins>
                          </w:p>
                          <w:p w:rsidR="005B0B98" w:rsidRPr="0088557E" w:rsidRDefault="005B0B98" w:rsidP="007F66AC">
                            <w:pPr>
                              <w:jc w:val="cente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07" w:author="EPR_Consultant07" w:date="2014-03-19T14:36:00Z">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rPrChange>
                              </w:rPr>
                            </w:pPr>
                            <w:ins w:id="408" w:author="EPR_Consultant07" w:date="2014-03-19T14:20:00Z">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09" w:author="EPR_Consultant07" w:date="2014-03-19T14:36:00Z">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rPrChange>
                                </w:rPr>
                                <w:t>(IHM)</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45" o:spid="_x0000_s1066" style="position:absolute;left:0;text-align:left;margin-left:142.1pt;margin-top:.45pt;width:205.15pt;height:122.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" fillcolor="#eeece1 [3214]" strokecolor="#243f60 [1604]" strokeweight="2pt">
                <v:textbox>
                  <w:txbxContent>
                    <w:p w:rsidR="00ED18CC" w:rsidRPr="0088557E" w:rsidRDefault="00ED18CC" w:rsidP="0088557E">
                      <w:pPr>
                        <w:pStyle w:val="Paragraphedeliste"/>
                        <w:numPr>
                          <w:ilvl w:val="0"/>
                          <w:numId w:val="40"/>
                        </w:numPr>
                        <w:jc w:val="left"/>
                        <w:rPr>
                          <w:ins w:id="410" w:author="EPR_Consultant07" w:date="2014-03-19T14:25:00Z"/>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11" w:author="EPR_Consultant07" w:date="2014-03-19T14:36:00Z">
                            <w:rPr>
                              <w:ins w:id="412" w:author="EPR_Consultant07" w:date="2014-03-19T14:25:00Z"/>
                            </w:rPr>
                          </w:rPrChange>
                        </w:rPr>
                        <w:pPrChange w:id="413" w:author="EPR_Consultant07" w:date="2014-03-19T14:35:00Z">
                          <w:pPr>
                            <w:jc w:val="center"/>
                          </w:pPr>
                        </w:pPrChange>
                      </w:pPr>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14" w:author="EPR_Consultant07" w:date="2014-03-19T14:36:00Z">
                            <w:rPr/>
                          </w:rPrChange>
                        </w:rPr>
                        <w:t>Afficher</w:t>
                      </w:r>
                      <w:ins w:id="415" w:author="EPR_Consultant07" w:date="2014-03-19T14:24:00Z">
                        <w:r w:rsidR="005B0B98"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16" w:author="EPR_Consultant07" w:date="2014-03-19T14:36:00Z">
                              <w:rPr/>
                            </w:rPrChange>
                          </w:rPr>
                          <w:t xml:space="preserve"> &amp; adapter  les informations</w:t>
                        </w:r>
                      </w:ins>
                    </w:p>
                    <w:p w:rsidR="005B0B98" w:rsidRPr="0088557E" w:rsidRDefault="0088557E" w:rsidP="0088557E">
                      <w:pPr>
                        <w:pStyle w:val="Paragraphedeliste"/>
                        <w:numPr>
                          <w:ilvl w:val="0"/>
                          <w:numId w:val="40"/>
                        </w:numPr>
                        <w:jc w:val="left"/>
                        <w:rPr>
                          <w:ins w:id="417" w:author="EPR_Consultant07" w:date="2014-03-19T14:20:00Z"/>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18" w:author="EPR_Consultant07" w:date="2014-03-19T14:36:00Z">
                            <w:rPr>
                              <w:ins w:id="419" w:author="EPR_Consultant07" w:date="2014-03-19T14:20:00Z"/>
                            </w:rPr>
                          </w:rPrChange>
                        </w:rPr>
                        <w:pPrChange w:id="420" w:author="EPR_Consultant07" w:date="2014-03-19T14:35:00Z">
                          <w:pPr>
                            <w:jc w:val="center"/>
                          </w:pPr>
                        </w:pPrChange>
                      </w:pPr>
                      <w:ins w:id="421" w:author="EPR_Consultant07" w:date="2014-03-19T14:37:00Z">
                        <w: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w:t>
                        </w:r>
                      </w:ins>
                      <w:ins w:id="422" w:author="EPR_Consultant07" w:date="2014-03-19T14:25:00Z">
                        <w:r w:rsidR="005B0B98"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23" w:author="EPR_Consultant07" w:date="2014-03-19T14:36:00Z">
                              <w:rPr/>
                            </w:rPrChange>
                          </w:rPr>
                          <w:t xml:space="preserve"> les </w:t>
                        </w:r>
                      </w:ins>
                      <w:ins w:id="424" w:author="EPR_Consultant07" w:date="2014-03-19T14:36:00Z">
                        <w:r w:rsidRPr="009371FF">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requêtes</w:t>
                        </w:r>
                      </w:ins>
                      <w:ins w:id="425" w:author="EPR_Consultant07" w:date="2014-03-19T14:35:00Z">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26" w:author="EPR_Consultant07" w:date="2014-03-19T14:36:00Z">
                              <w:rPr/>
                            </w:rPrChange>
                          </w:rPr>
                          <w:t xml:space="preserve"> client</w:t>
                        </w:r>
                      </w:ins>
                      <w:ins w:id="427" w:author="EPR_Consultant07" w:date="2014-03-19T14:36:00Z">
                        <w: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s</w:t>
                        </w:r>
                      </w:ins>
                    </w:p>
                    <w:p w:rsidR="005B0B98" w:rsidRPr="0088557E" w:rsidRDefault="005B0B98" w:rsidP="007F66AC">
                      <w:pPr>
                        <w:jc w:val="center"/>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28" w:author="EPR_Consultant07" w:date="2014-03-19T14:36:00Z">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rPrChange>
                        </w:rPr>
                      </w:pPr>
                      <w:ins w:id="429" w:author="EPR_Consultant07" w:date="2014-03-19T14:20:00Z">
                        <w:r w:rsidRPr="0088557E">
                          <w:rPr>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Change w:id="430" w:author="EPR_Consultant07" w:date="2014-03-19T14:36:00Z">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rPrChange>
                          </w:rPr>
                          <w:t>(IHM)</w:t>
                        </w:r>
                      </w:ins>
                    </w:p>
                  </w:txbxContent>
                </v:textbox>
              </v:roundrect>
            </w:pict>
          </mc:Fallback>
        </mc:AlternateContent>
      </w:r>
      <w:r w:rsidR="00ED18CC" w:rsidRPr="006C2888">
        <w:rPr>
          <w:noProof/>
          <w:lang w:eastAsia="fr-FR" w:bidi="ar-SA"/>
        </w:rPr>
        <mc:AlternateContent>
          <mc:Choice Requires="wps">
            <w:drawing>
              <wp:anchor distT="0" distB="0" distL="114300" distR="114300" simplePos="0" relativeHeight="251801088" behindDoc="0" locked="0" layoutInCell="1" allowOverlap="1" wp14:anchorId="6E02E668" wp14:editId="004E220A">
                <wp:simplePos x="0" y="0"/>
                <wp:positionH relativeFrom="column">
                  <wp:posOffset>-433487</wp:posOffset>
                </wp:positionH>
                <wp:positionV relativeFrom="paragraph">
                  <wp:posOffset>7715</wp:posOffset>
                </wp:positionV>
                <wp:extent cx="1478280" cy="791570"/>
                <wp:effectExtent l="0" t="0" r="26670" b="27940"/>
                <wp:wrapNone/>
                <wp:docPr id="146" name="Zone de texte 146"/>
                <wp:cNvGraphicFramePr/>
                <a:graphic xmlns:a="http://schemas.openxmlformats.org/drawingml/2006/main">
                  <a:graphicData uri="http://schemas.microsoft.com/office/word/2010/wordprocessingShape">
                    <wps:wsp>
                      <wps:cNvSpPr txBox="1"/>
                      <wps:spPr>
                        <a:xfrm>
                          <a:off x="0" y="0"/>
                          <a:ext cx="1478280" cy="791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7F66AC">
                            <w:pPr>
                              <w:jc w:val="left"/>
                              <w:rPr>
                                <w:ins w:id="431" w:author="EPR_Consultant07" w:date="2014-03-19T13:18:00Z"/>
                                <w:rFonts w:asciiTheme="minorHAnsi" w:hAnsiTheme="minorHAnsi"/>
                                <w:sz w:val="22"/>
                                <w:szCs w:val="22"/>
                              </w:rPr>
                            </w:pPr>
                            <w:r>
                              <w:t xml:space="preserve"> </w:t>
                            </w:r>
                            <w:del w:id="432" w:author="EPR_Consultant07" w:date="2014-03-19T13:18:00Z">
                              <w:r w:rsidRPr="007F66AC" w:rsidDel="00ED18CC">
                                <w:rPr>
                                  <w:rFonts w:asciiTheme="minorHAnsi" w:hAnsiTheme="minorHAnsi"/>
                                  <w:sz w:val="22"/>
                                  <w:szCs w:val="22"/>
                                </w:rPr>
                                <w:delText>Navigation à distance</w:delText>
                              </w:r>
                            </w:del>
                            <w:ins w:id="433" w:author="EPR_Consultant07" w:date="2014-03-19T13:18:00Z">
                              <w:r>
                                <w:rPr>
                                  <w:rFonts w:asciiTheme="minorHAnsi" w:hAnsiTheme="minorHAnsi"/>
                                  <w:sz w:val="22"/>
                                  <w:szCs w:val="22"/>
                                </w:rPr>
                                <w:t>Application info-divertissement</w:t>
                              </w:r>
                            </w:ins>
                          </w:p>
                          <w:p w:rsidR="00ED18CC" w:rsidRPr="007F66AC" w:rsidRDefault="00ED18CC" w:rsidP="007F66AC">
                            <w:pPr>
                              <w:jc w:val="left"/>
                              <w:rPr>
                                <w:rFonts w:asciiTheme="minorHAnsi" w:hAnsiTheme="minorHAnsi"/>
                                <w:sz w:val="22"/>
                                <w:szCs w:val="22"/>
                              </w:rPr>
                            </w:pPr>
                            <w:ins w:id="434" w:author="EPR_Consultant07" w:date="2014-03-19T13:18:00Z">
                              <w:r>
                                <w:rPr>
                                  <w:rFonts w:asciiTheme="minorHAnsi" w:hAnsiTheme="minorHAnsi"/>
                                  <w:sz w:val="22"/>
                                  <w:szCs w:val="22"/>
                                </w:rPr>
                                <w:t>(</w:t>
                              </w:r>
                            </w:ins>
                            <w:ins w:id="435" w:author="EPR_Consultant07" w:date="2014-03-19T13:19:00Z">
                              <w:r>
                                <w:rPr>
                                  <w:rFonts w:asciiTheme="minorHAnsi" w:hAnsiTheme="minorHAnsi"/>
                                  <w:sz w:val="22"/>
                                  <w:szCs w:val="22"/>
                                </w:rPr>
                                <w:t>Navigation, Audio…)</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6" o:spid="_x0000_s1067" type="#_x0000_t202" style="position:absolute;left:0;text-align:left;margin-left:-34.15pt;margin-top:.6pt;width:116.4pt;height:62.3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" fillcolor="white [3201]" strokecolor="white [3212]" strokeweight=".5pt">
                <v:textbox>
                  <w:txbxContent>
                    <w:p w:rsidR="00ED18CC" w:rsidRDefault="00ED18CC" w:rsidP="007F66AC">
                      <w:pPr>
                        <w:jc w:val="left"/>
                        <w:rPr>
                          <w:ins w:id="436" w:author="EPR_Consultant07" w:date="2014-03-19T13:18:00Z"/>
                          <w:rFonts w:asciiTheme="minorHAnsi" w:hAnsiTheme="minorHAnsi"/>
                          <w:sz w:val="22"/>
                          <w:szCs w:val="22"/>
                        </w:rPr>
                      </w:pPr>
                      <w:r>
                        <w:t xml:space="preserve"> </w:t>
                      </w:r>
                      <w:del w:id="437" w:author="EPR_Consultant07" w:date="2014-03-19T13:18:00Z">
                        <w:r w:rsidRPr="007F66AC" w:rsidDel="00ED18CC">
                          <w:rPr>
                            <w:rFonts w:asciiTheme="minorHAnsi" w:hAnsiTheme="minorHAnsi"/>
                            <w:sz w:val="22"/>
                            <w:szCs w:val="22"/>
                          </w:rPr>
                          <w:delText>Navigation à distance</w:delText>
                        </w:r>
                      </w:del>
                      <w:ins w:id="438" w:author="EPR_Consultant07" w:date="2014-03-19T13:18:00Z">
                        <w:r>
                          <w:rPr>
                            <w:rFonts w:asciiTheme="minorHAnsi" w:hAnsiTheme="minorHAnsi"/>
                            <w:sz w:val="22"/>
                            <w:szCs w:val="22"/>
                          </w:rPr>
                          <w:t>Application info-divertissement</w:t>
                        </w:r>
                      </w:ins>
                    </w:p>
                    <w:p w:rsidR="00ED18CC" w:rsidRPr="007F66AC" w:rsidRDefault="00ED18CC" w:rsidP="007F66AC">
                      <w:pPr>
                        <w:jc w:val="left"/>
                        <w:rPr>
                          <w:rFonts w:asciiTheme="minorHAnsi" w:hAnsiTheme="minorHAnsi"/>
                          <w:sz w:val="22"/>
                          <w:szCs w:val="22"/>
                        </w:rPr>
                      </w:pPr>
                      <w:ins w:id="439" w:author="EPR_Consultant07" w:date="2014-03-19T13:18:00Z">
                        <w:r>
                          <w:rPr>
                            <w:rFonts w:asciiTheme="minorHAnsi" w:hAnsiTheme="minorHAnsi"/>
                            <w:sz w:val="22"/>
                            <w:szCs w:val="22"/>
                          </w:rPr>
                          <w:t>(</w:t>
                        </w:r>
                      </w:ins>
                      <w:ins w:id="440" w:author="EPR_Consultant07" w:date="2014-03-19T13:19:00Z">
                        <w:r>
                          <w:rPr>
                            <w:rFonts w:asciiTheme="minorHAnsi" w:hAnsiTheme="minorHAnsi"/>
                            <w:sz w:val="22"/>
                            <w:szCs w:val="22"/>
                          </w:rPr>
                          <w:t>Navigation, Audio…)</w:t>
                        </w:r>
                      </w:ins>
                    </w:p>
                  </w:txbxContent>
                </v:textbox>
              </v:shape>
            </w:pict>
          </mc:Fallback>
        </mc:AlternateContent>
      </w:r>
      <w:r w:rsidR="007F66AC" w:rsidRPr="006C2888">
        <w:rPr>
          <w:noProof/>
          <w:lang w:eastAsia="fr-FR" w:bidi="ar-SA"/>
        </w:rPr>
        <mc:AlternateContent>
          <mc:Choice Requires="wps">
            <w:drawing>
              <wp:anchor distT="0" distB="0" distL="114300" distR="114300" simplePos="0" relativeHeight="251800064" behindDoc="0" locked="0" layoutInCell="1" allowOverlap="1" wp14:anchorId="507C8FA8" wp14:editId="559FF872">
                <wp:simplePos x="0" y="0"/>
                <wp:positionH relativeFrom="column">
                  <wp:posOffset>-390912</wp:posOffset>
                </wp:positionH>
                <wp:positionV relativeFrom="paragraph">
                  <wp:posOffset>139009</wp:posOffset>
                </wp:positionV>
                <wp:extent cx="1327868" cy="262393"/>
                <wp:effectExtent l="0" t="0" r="24765" b="23495"/>
                <wp:wrapNone/>
                <wp:docPr id="144" name="Zone de texte 144"/>
                <wp:cNvGraphicFramePr/>
                <a:graphic xmlns:a="http://schemas.openxmlformats.org/drawingml/2006/main">
                  <a:graphicData uri="http://schemas.microsoft.com/office/word/2010/wordprocessingShape">
                    <wps:wsp>
                      <wps:cNvSpPr txBox="1"/>
                      <wps:spPr>
                        <a:xfrm>
                          <a:off x="0" y="0"/>
                          <a:ext cx="1327868" cy="2623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sidP="007F66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4" o:spid="_x0000_s1068" type="#_x0000_t202" style="position:absolute;left:0;text-align:left;margin-left:-30.8pt;margin-top:10.95pt;width:104.55pt;height:20.65pt;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" fillcolor="white [3201]" strokecolor="white [3212]" strokeweight=".5pt">
                <v:textbox>
                  <w:txbxContent>
                    <w:p w:rsidR="00ED18CC" w:rsidRDefault="00ED18CC" w:rsidP="007F66AC"/>
                  </w:txbxContent>
                </v:textbox>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8016" behindDoc="0" locked="0" layoutInCell="1" allowOverlap="1" wp14:anchorId="101163D0" wp14:editId="062ECD80">
                <wp:simplePos x="0" y="0"/>
                <wp:positionH relativeFrom="column">
                  <wp:posOffset>4472940</wp:posOffset>
                </wp:positionH>
                <wp:positionV relativeFrom="paragraph">
                  <wp:posOffset>92075</wp:posOffset>
                </wp:positionV>
                <wp:extent cx="974725" cy="254000"/>
                <wp:effectExtent l="0" t="0" r="15875" b="12700"/>
                <wp:wrapNone/>
                <wp:docPr id="147" name="Zone de texte 147"/>
                <wp:cNvGraphicFramePr/>
                <a:graphic xmlns:a="http://schemas.openxmlformats.org/drawingml/2006/main">
                  <a:graphicData uri="http://schemas.microsoft.com/office/word/2010/wordprocessingShape">
                    <wps:wsp>
                      <wps:cNvSpPr txBox="1"/>
                      <wps:spPr>
                        <a:xfrm>
                          <a:off x="0" y="0"/>
                          <a:ext cx="974725" cy="25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7F66AC" w:rsidRDefault="00ED18CC" w:rsidP="007F66AC">
                            <w:pPr>
                              <w:rPr>
                                <w:rFonts w:asciiTheme="minorHAnsi" w:hAnsiTheme="minorHAnsi"/>
                                <w:sz w:val="22"/>
                                <w:szCs w:val="22"/>
                              </w:rPr>
                            </w:pPr>
                            <w:r w:rsidRPr="00A8430D">
                              <w:rPr>
                                <w:rFonts w:asciiTheme="minorHAnsi" w:hAnsiTheme="minorHAnsi"/>
                                <w:sz w:val="22"/>
                                <w:szCs w:val="22"/>
                              </w:rPr>
                              <w:t>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7" o:spid="_x0000_s1069" type="#_x0000_t202" style="position:absolute;left:0;text-align:left;margin-left:352.2pt;margin-top:7.25pt;width:76.75pt;height:20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" fillcolor="white [3201]" strokecolor="white [3212]" strokeweight=".5pt">
                <v:textbox>
                  <w:txbxContent>
                    <w:p w:rsidR="00ED18CC" w:rsidRPr="007F66AC" w:rsidRDefault="00ED18CC" w:rsidP="007F66AC">
                      <w:pPr>
                        <w:rPr>
                          <w:rFonts w:asciiTheme="minorHAnsi" w:hAnsiTheme="minorHAnsi"/>
                          <w:sz w:val="22"/>
                          <w:szCs w:val="22"/>
                        </w:rPr>
                      </w:pPr>
                      <w:r w:rsidRPr="00A8430D">
                        <w:rPr>
                          <w:rFonts w:asciiTheme="minorHAnsi" w:hAnsiTheme="minorHAnsi"/>
                          <w:sz w:val="22"/>
                          <w:szCs w:val="22"/>
                        </w:rPr>
                        <w:t>Commande</w:t>
                      </w:r>
                    </w:p>
                  </w:txbxContent>
                </v:textbox>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4944" behindDoc="0" locked="0" layoutInCell="1" allowOverlap="1" wp14:anchorId="4C8E5E0C" wp14:editId="0CBAD531">
                <wp:simplePos x="0" y="0"/>
                <wp:positionH relativeFrom="column">
                  <wp:posOffset>993140</wp:posOffset>
                </wp:positionH>
                <wp:positionV relativeFrom="paragraph">
                  <wp:posOffset>48895</wp:posOffset>
                </wp:positionV>
                <wp:extent cx="817880" cy="0"/>
                <wp:effectExtent l="0" t="76200" r="20320" b="114300"/>
                <wp:wrapNone/>
                <wp:docPr id="148" name="Connecteur droit avec flèche 148"/>
                <wp:cNvGraphicFramePr/>
                <a:graphic xmlns:a="http://schemas.openxmlformats.org/drawingml/2006/main">
                  <a:graphicData uri="http://schemas.microsoft.com/office/word/2010/wordprocessingShape">
                    <wps:wsp>
                      <wps:cNvCnPr/>
                      <wps:spPr>
                        <a:xfrm>
                          <a:off x="0" y="0"/>
                          <a:ext cx="8178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8" o:spid="_x0000_s1026" type="#_x0000_t32" style="position:absolute;margin-left:78.2pt;margin-top:3.85pt;width:64.4pt;height:0;z-index:25179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" strokecolor="#4579b8 [3044]">
                <v:stroke endarrow="open"/>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5968" behindDoc="0" locked="0" layoutInCell="1" allowOverlap="1" wp14:anchorId="769182AD" wp14:editId="474F2ACC">
                <wp:simplePos x="0" y="0"/>
                <wp:positionH relativeFrom="column">
                  <wp:posOffset>4657877</wp:posOffset>
                </wp:positionH>
                <wp:positionV relativeFrom="paragraph">
                  <wp:posOffset>138079</wp:posOffset>
                </wp:positionV>
                <wp:extent cx="882015" cy="0"/>
                <wp:effectExtent l="0" t="76200" r="13335" b="114300"/>
                <wp:wrapNone/>
                <wp:docPr id="149" name="Connecteur droit avec flèche 149"/>
                <wp:cNvGraphicFramePr/>
                <a:graphic xmlns:a="http://schemas.openxmlformats.org/drawingml/2006/main">
                  <a:graphicData uri="http://schemas.microsoft.com/office/word/2010/wordprocessingShape">
                    <wps:wsp>
                      <wps:cNvCnPr/>
                      <wps:spPr>
                        <a:xfrm>
                          <a:off x="0" y="0"/>
                          <a:ext cx="8820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9" o:spid="_x0000_s1026" type="#_x0000_t32" style="position:absolute;margin-left:366.75pt;margin-top:10.85pt;width:69.45pt;height:0;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" strokecolor="#4579b8 [3044]">
                <v:stroke endarrow="open"/>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802112" behindDoc="0" locked="0" layoutInCell="1" allowOverlap="1" wp14:anchorId="4329A901" wp14:editId="30455D7C">
                <wp:simplePos x="0" y="0"/>
                <wp:positionH relativeFrom="column">
                  <wp:posOffset>-25152</wp:posOffset>
                </wp:positionH>
                <wp:positionV relativeFrom="paragraph">
                  <wp:posOffset>86305</wp:posOffset>
                </wp:positionV>
                <wp:extent cx="914400" cy="269875"/>
                <wp:effectExtent l="0" t="0" r="19050" b="15875"/>
                <wp:wrapNone/>
                <wp:docPr id="150" name="Zone de texte 150"/>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Pupitre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0" o:spid="_x0000_s1070" type="#_x0000_t202" style="position:absolute;left:0;text-align:left;margin-left:-2pt;margin-top:6.8pt;width:1in;height:21.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" fillcolor="white [3201]" strokecolor="white [3212]" strokeweight=".5pt">
                <v:textbo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Pupitre</w:t>
                      </w:r>
                    </w:p>
                  </w:txbxContent>
                </v:textbox>
              </v:shape>
            </w:pict>
          </mc:Fallback>
        </mc:AlternateContent>
      </w:r>
    </w:p>
    <w:p w:rsidR="007F66AC" w:rsidRPr="006C2888" w:rsidRDefault="007F66AC" w:rsidP="007F66AC">
      <w:pPr>
        <w:pStyle w:val="Paragraphedeliste"/>
        <w:ind w:left="1080"/>
      </w:pPr>
      <w:r w:rsidRPr="006C2888">
        <w:rPr>
          <w:noProof/>
          <w:lang w:eastAsia="fr-FR" w:bidi="ar-SA"/>
        </w:rPr>
        <mc:AlternateContent>
          <mc:Choice Requires="wps">
            <w:drawing>
              <wp:anchor distT="0" distB="0" distL="114300" distR="114300" simplePos="0" relativeHeight="251796992" behindDoc="0" locked="0" layoutInCell="1" allowOverlap="1" wp14:anchorId="70203AE1" wp14:editId="1F7FCBF7">
                <wp:simplePos x="0" y="0"/>
                <wp:positionH relativeFrom="column">
                  <wp:posOffset>1039661</wp:posOffset>
                </wp:positionH>
                <wp:positionV relativeFrom="paragraph">
                  <wp:posOffset>17311</wp:posOffset>
                </wp:positionV>
                <wp:extent cx="771387" cy="0"/>
                <wp:effectExtent l="0" t="76200" r="10160" b="114300"/>
                <wp:wrapNone/>
                <wp:docPr id="151" name="Connecteur droit avec flèche 151"/>
                <wp:cNvGraphicFramePr/>
                <a:graphic xmlns:a="http://schemas.openxmlformats.org/drawingml/2006/main">
                  <a:graphicData uri="http://schemas.microsoft.com/office/word/2010/wordprocessingShape">
                    <wps:wsp>
                      <wps:cNvCnPr/>
                      <wps:spPr>
                        <a:xfrm>
                          <a:off x="0" y="0"/>
                          <a:ext cx="7713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1" o:spid="_x0000_s1026" type="#_x0000_t32" style="position:absolute;margin-left:81.85pt;margin-top:1.35pt;width:60.75pt;height:0;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" strokecolor="#4579b8 [3044]">
                <v:stroke endarrow="open"/>
              </v:shape>
            </w:pict>
          </mc:Fallback>
        </mc:AlternateContent>
      </w:r>
    </w:p>
    <w:p w:rsidR="007F66AC" w:rsidRPr="006C2888" w:rsidRDefault="007F66AC" w:rsidP="007F66AC">
      <w:pPr>
        <w:pStyle w:val="Paragraphedeliste"/>
        <w:ind w:left="1080"/>
      </w:pPr>
    </w:p>
    <w:p w:rsidR="007F66AC" w:rsidRPr="006C2888" w:rsidRDefault="007F66AC" w:rsidP="007F66AC">
      <w:pPr>
        <w:pStyle w:val="Paragraphedeliste"/>
        <w:ind w:left="1080"/>
      </w:pPr>
    </w:p>
    <w:p w:rsidR="007F66AC" w:rsidRPr="006C2888" w:rsidRDefault="007F66AC" w:rsidP="007F66AC">
      <w:pPr>
        <w:pStyle w:val="Paragraphedeliste"/>
        <w:ind w:left="1080"/>
      </w:pPr>
    </w:p>
    <w:p w:rsidR="007F66AC" w:rsidRPr="006C2888" w:rsidRDefault="0088557E" w:rsidP="007F66AC">
      <w:pPr>
        <w:pStyle w:val="Paragraphedeliste"/>
        <w:ind w:left="1080"/>
      </w:pPr>
      <w:r w:rsidRPr="006C2888">
        <w:rPr>
          <w:noProof/>
          <w:lang w:eastAsia="fr-FR" w:bidi="ar-SA"/>
        </w:rPr>
        <mc:AlternateContent>
          <mc:Choice Requires="wps">
            <w:drawing>
              <wp:anchor distT="0" distB="0" distL="114300" distR="114300" simplePos="0" relativeHeight="251803136" behindDoc="0" locked="0" layoutInCell="1" allowOverlap="1" wp14:anchorId="1A57C3FA" wp14:editId="34061A9F">
                <wp:simplePos x="0" y="0"/>
                <wp:positionH relativeFrom="column">
                  <wp:posOffset>2498090</wp:posOffset>
                </wp:positionH>
                <wp:positionV relativeFrom="paragraph">
                  <wp:posOffset>554355</wp:posOffset>
                </wp:positionV>
                <wp:extent cx="937895" cy="301625"/>
                <wp:effectExtent l="0" t="0" r="14605" b="22225"/>
                <wp:wrapNone/>
                <wp:docPr id="153" name="Zone de texte 153"/>
                <wp:cNvGraphicFramePr/>
                <a:graphic xmlns:a="http://schemas.openxmlformats.org/drawingml/2006/main">
                  <a:graphicData uri="http://schemas.microsoft.com/office/word/2010/wordprocessingShape">
                    <wps:wsp>
                      <wps:cNvSpPr txBox="1"/>
                      <wps:spPr>
                        <a:xfrm>
                          <a:off x="0" y="0"/>
                          <a:ext cx="937895" cy="301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53" o:spid="_x0000_s1071" type="#_x0000_t202" style="position:absolute;left:0;text-align:left;margin-left:196.7pt;margin-top:43.65pt;width:73.85pt;height:23.75pt;z-index:25180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" fillcolor="white [3201]" strokecolor="white [3212]" strokeweight=".5pt">
                <v:textbox>
                  <w:txbxContent>
                    <w:p w:rsidR="00ED18CC" w:rsidRPr="00A8430D" w:rsidRDefault="00ED18CC" w:rsidP="007F66AC">
                      <w:pPr>
                        <w:rPr>
                          <w:rFonts w:asciiTheme="minorHAnsi" w:hAnsiTheme="minorHAnsi"/>
                          <w:sz w:val="22"/>
                          <w:szCs w:val="22"/>
                        </w:rPr>
                      </w:pPr>
                      <w:r w:rsidRPr="00A8430D">
                        <w:rPr>
                          <w:rFonts w:asciiTheme="minorHAnsi" w:hAnsiTheme="minorHAnsi"/>
                          <w:sz w:val="22"/>
                          <w:szCs w:val="22"/>
                        </w:rPr>
                        <w:t>Utilisateur</w:t>
                      </w:r>
                    </w:p>
                  </w:txbxContent>
                </v:textbox>
              </v:shape>
            </w:pict>
          </mc:Fallback>
        </mc:AlternateContent>
      </w:r>
      <w:r w:rsidRPr="006C2888">
        <w:rPr>
          <w:noProof/>
          <w:lang w:eastAsia="fr-FR" w:bidi="ar-SA"/>
        </w:rPr>
        <mc:AlternateContent>
          <mc:Choice Requires="wps">
            <w:drawing>
              <wp:anchor distT="0" distB="0" distL="114300" distR="114300" simplePos="0" relativeHeight="251799040" behindDoc="0" locked="0" layoutInCell="1" allowOverlap="1" wp14:anchorId="43C738F0" wp14:editId="4CE01B64">
                <wp:simplePos x="0" y="0"/>
                <wp:positionH relativeFrom="column">
                  <wp:posOffset>2940050</wp:posOffset>
                </wp:positionH>
                <wp:positionV relativeFrom="paragraph">
                  <wp:posOffset>100330</wp:posOffset>
                </wp:positionV>
                <wp:extent cx="0" cy="556260"/>
                <wp:effectExtent l="95250" t="38100" r="57150" b="15240"/>
                <wp:wrapNone/>
                <wp:docPr id="152" name="Connecteur droit avec flèche 152"/>
                <wp:cNvGraphicFramePr/>
                <a:graphic xmlns:a="http://schemas.openxmlformats.org/drawingml/2006/main">
                  <a:graphicData uri="http://schemas.microsoft.com/office/word/2010/wordprocessingShape">
                    <wps:wsp>
                      <wps:cNvCnPr/>
                      <wps:spPr>
                        <a:xfrm flipV="1">
                          <a:off x="0" y="0"/>
                          <a:ext cx="0"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52" o:spid="_x0000_s1026" type="#_x0000_t32" style="position:absolute;margin-left:231.5pt;margin-top:7.9pt;width:0;height:43.8pt;flip:y;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" strokecolor="#4579b8 [3044]">
                <v:stroke endarrow="open"/>
              </v:shape>
            </w:pict>
          </mc:Fallback>
        </mc:AlternateContent>
      </w:r>
    </w:p>
    <w:p w:rsidR="007F66AC" w:rsidRPr="006C2888" w:rsidRDefault="007F66AC" w:rsidP="007F66AC">
      <w:pPr>
        <w:pStyle w:val="Paragraphedeliste"/>
        <w:ind w:left="1080"/>
      </w:pPr>
    </w:p>
    <w:p w:rsidR="007F66AC" w:rsidRPr="006C2888" w:rsidRDefault="007F66AC" w:rsidP="007F66AC">
      <w:pPr>
        <w:pStyle w:val="Paragraphedeliste"/>
        <w:ind w:left="1080"/>
      </w:pPr>
    </w:p>
    <w:p w:rsidR="007F66AC" w:rsidRPr="006C2888" w:rsidRDefault="007F66AC" w:rsidP="007F66AC"/>
    <w:p w:rsidR="006A6B9E" w:rsidRPr="006C2888" w:rsidRDefault="006A6B9E" w:rsidP="006A6B9E">
      <w:r w:rsidRPr="006C2888">
        <w:rPr>
          <w:noProof/>
          <w:lang w:eastAsia="fr-FR" w:bidi="ar-SA"/>
        </w:rPr>
        <mc:AlternateContent>
          <mc:Choice Requires="wps">
            <w:drawing>
              <wp:anchor distT="0" distB="0" distL="114300" distR="114300" simplePos="0" relativeHeight="251837952" behindDoc="0" locked="0" layoutInCell="1" allowOverlap="1" wp14:anchorId="01CFA255" wp14:editId="15935AC4">
                <wp:simplePos x="0" y="0"/>
                <wp:positionH relativeFrom="column">
                  <wp:posOffset>2015490</wp:posOffset>
                </wp:positionH>
                <wp:positionV relativeFrom="paragraph">
                  <wp:posOffset>153670</wp:posOffset>
                </wp:positionV>
                <wp:extent cx="2400935" cy="635"/>
                <wp:effectExtent l="0" t="0" r="0" b="0"/>
                <wp:wrapNone/>
                <wp:docPr id="2909" name="Zone de texte 2909"/>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a:effectLst/>
                      </wps:spPr>
                      <wps:txbx>
                        <w:txbxContent>
                          <w:p w:rsidR="00ED18CC" w:rsidRPr="0088557E" w:rsidRDefault="00ED18CC" w:rsidP="0088557E">
                            <w:pPr>
                              <w:pStyle w:val="Lgende"/>
                              <w:jc w:val="center"/>
                              <w:rPr>
                                <w:b w:val="0"/>
                                <w:i/>
                                <w:u w:val="single"/>
                                <w:rPrChange w:id="441" w:author="EPR_Consultant07" w:date="2014-03-19T14:38:00Z">
                                  <w:rPr>
                                    <w:noProof/>
                                    <w:szCs w:val="24"/>
                                  </w:rPr>
                                </w:rPrChange>
                              </w:rPr>
                              <w:pPrChange w:id="442" w:author="EPR_Consultant07" w:date="2014-03-19T14:38:00Z">
                                <w:pPr>
                                  <w:pStyle w:val="Lgende"/>
                                </w:pPr>
                              </w:pPrChange>
                            </w:pPr>
                            <w:r w:rsidRPr="0088557E">
                              <w:rPr>
                                <w:b w:val="0"/>
                                <w:i/>
                                <w:u w:val="single"/>
                                <w:rPrChange w:id="443" w:author="EPR_Consultant07" w:date="2014-03-19T14:38:00Z">
                                  <w:rPr/>
                                </w:rPrChange>
                              </w:rPr>
                              <w:t>Figure 4: Interface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909" o:spid="_x0000_s1072" type="#_x0000_t202" style="position:absolute;left:0;text-align:left;margin-left:158.7pt;margin-top:12.1pt;width:189.05pt;height:.05pt;z-index:25183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" stroked="f">
                <v:textbox style="mso-fit-shape-to-text:t" inset="0,0,0,0">
                  <w:txbxContent>
                    <w:p w:rsidR="00ED18CC" w:rsidRPr="0088557E" w:rsidRDefault="00ED18CC" w:rsidP="0088557E">
                      <w:pPr>
                        <w:pStyle w:val="Lgende"/>
                        <w:jc w:val="center"/>
                        <w:rPr>
                          <w:b w:val="0"/>
                          <w:i/>
                          <w:u w:val="single"/>
                          <w:rPrChange w:id="444" w:author="EPR_Consultant07" w:date="2014-03-19T14:38:00Z">
                            <w:rPr>
                              <w:noProof/>
                              <w:szCs w:val="24"/>
                            </w:rPr>
                          </w:rPrChange>
                        </w:rPr>
                        <w:pPrChange w:id="445" w:author="EPR_Consultant07" w:date="2014-03-19T14:38:00Z">
                          <w:pPr>
                            <w:pStyle w:val="Lgende"/>
                          </w:pPr>
                        </w:pPrChange>
                      </w:pPr>
                      <w:r w:rsidRPr="0088557E">
                        <w:rPr>
                          <w:b w:val="0"/>
                          <w:i/>
                          <w:u w:val="single"/>
                          <w:rPrChange w:id="446" w:author="EPR_Consultant07" w:date="2014-03-19T14:38:00Z">
                            <w:rPr/>
                          </w:rPrChange>
                        </w:rPr>
                        <w:t>Figure 4: Interface graphique</w:t>
                      </w:r>
                    </w:p>
                  </w:txbxContent>
                </v:textbox>
              </v:shape>
            </w:pict>
          </mc:Fallback>
        </mc:AlternateContent>
      </w:r>
    </w:p>
    <w:p w:rsidR="006A6B9E" w:rsidRPr="006C2888" w:rsidRDefault="006A6B9E" w:rsidP="006A6B9E"/>
    <w:p w:rsidR="006A6B9E" w:rsidRPr="006C2888" w:rsidRDefault="006A6B9E" w:rsidP="006A6B9E"/>
    <w:p w:rsidR="006A6B9E" w:rsidRPr="006C2888" w:rsidRDefault="007F66AC" w:rsidP="006A6B9E">
      <w:pPr>
        <w:pStyle w:val="Titre2"/>
      </w:pPr>
      <w:bookmarkStart w:id="447" w:name="_Toc383008255"/>
      <w:r w:rsidRPr="006C2888">
        <w:t>Serveur :</w:t>
      </w:r>
      <w:bookmarkEnd w:id="447"/>
    </w:p>
    <w:p w:rsidR="007F66AC" w:rsidRPr="006C2888" w:rsidRDefault="007F66AC" w:rsidP="007F66AC">
      <w:pPr>
        <w:pStyle w:val="Titre3"/>
      </w:pPr>
      <w:bookmarkStart w:id="448" w:name="_Toc383008256"/>
      <w:r w:rsidRPr="006C2888">
        <w:t>Contrôleur CAN :</w:t>
      </w:r>
      <w:bookmarkEnd w:id="448"/>
    </w:p>
    <w:p w:rsidR="007F66AC" w:rsidRPr="006C2888" w:rsidRDefault="007F66AC" w:rsidP="007F66AC"/>
    <w:p w:rsidR="007F66AC" w:rsidRPr="006C2888" w:rsidRDefault="006A6B9E" w:rsidP="007F66AC">
      <w:pPr>
        <w:ind w:firstLine="708"/>
      </w:pPr>
      <w:r w:rsidRPr="006C2888">
        <w:t>La figure 5</w:t>
      </w:r>
      <w:r w:rsidR="007F66AC" w:rsidRPr="006C2888">
        <w:t xml:space="preserve"> résume les principales informations circulant sur le bus CAN  qui seront affichées sur l’IHM.</w:t>
      </w: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6A6B9E" w:rsidRPr="006C2888" w:rsidRDefault="006A6B9E" w:rsidP="007F66AC">
      <w:pPr>
        <w:ind w:firstLine="708"/>
      </w:pPr>
    </w:p>
    <w:p w:rsidR="007F66AC" w:rsidRPr="006C2888" w:rsidRDefault="007F66AC" w:rsidP="007F66AC">
      <w:pPr>
        <w:ind w:firstLine="708"/>
      </w:pPr>
      <w:r w:rsidRPr="006C2888">
        <w:rPr>
          <w:rFonts w:asciiTheme="minorHAnsi" w:hAnsiTheme="minorHAnsi"/>
          <w:noProof/>
          <w:sz w:val="22"/>
          <w:szCs w:val="22"/>
          <w:lang w:eastAsia="fr-FR" w:bidi="ar-SA"/>
        </w:rPr>
        <mc:AlternateContent>
          <mc:Choice Requires="wps">
            <w:drawing>
              <wp:anchor distT="0" distB="0" distL="114300" distR="114300" simplePos="0" relativeHeight="251832832" behindDoc="0" locked="0" layoutInCell="1" allowOverlap="1" wp14:anchorId="4A981B83" wp14:editId="4864439C">
                <wp:simplePos x="0" y="0"/>
                <wp:positionH relativeFrom="column">
                  <wp:posOffset>950667</wp:posOffset>
                </wp:positionH>
                <wp:positionV relativeFrom="paragraph">
                  <wp:posOffset>172720</wp:posOffset>
                </wp:positionV>
                <wp:extent cx="1619250" cy="318770"/>
                <wp:effectExtent l="0" t="0" r="19050" b="24130"/>
                <wp:wrapNone/>
                <wp:docPr id="461" name="Zone de texte 461"/>
                <wp:cNvGraphicFramePr/>
                <a:graphic xmlns:a="http://schemas.openxmlformats.org/drawingml/2006/main">
                  <a:graphicData uri="http://schemas.microsoft.com/office/word/2010/wordprocessingShape">
                    <wps:wsp>
                      <wps:cNvSpPr txBox="1"/>
                      <wps:spPr>
                        <a:xfrm>
                          <a:off x="0" y="0"/>
                          <a:ext cx="1619250" cy="3187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8CC" w:rsidRPr="007F66AC" w:rsidRDefault="00ED18CC" w:rsidP="007F66AC">
                            <w:pPr>
                              <w:rPr>
                                <w:rFonts w:asciiTheme="minorHAnsi" w:hAnsiTheme="minorHAnsi"/>
                                <w:sz w:val="22"/>
                                <w:szCs w:val="22"/>
                              </w:rPr>
                            </w:pPr>
                            <w:r w:rsidRPr="007F66AC">
                              <w:rPr>
                                <w:rFonts w:asciiTheme="minorHAnsi" w:hAnsiTheme="minorHAnsi"/>
                                <w:sz w:val="22"/>
                                <w:szCs w:val="22"/>
                              </w:rPr>
                              <w:t>Commandes calculateur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1" o:spid="_x0000_s1073" type="#_x0000_t202" style="position:absolute;left:0;text-align:left;margin-left:74.85pt;margin-top:13.6pt;width:127.5pt;height:25.1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" fillcolor="white [3201]" strokecolor="white [3212]" strokeweight=".5pt">
                <v:textbox>
                  <w:txbxContent>
                    <w:p w:rsidR="00ED18CC" w:rsidRPr="007F66AC" w:rsidRDefault="00ED18CC" w:rsidP="007F66AC">
                      <w:pPr>
                        <w:rPr>
                          <w:rFonts w:asciiTheme="minorHAnsi" w:hAnsiTheme="minorHAnsi"/>
                          <w:sz w:val="22"/>
                          <w:szCs w:val="22"/>
                        </w:rPr>
                      </w:pPr>
                      <w:r w:rsidRPr="007F66AC">
                        <w:rPr>
                          <w:rFonts w:asciiTheme="minorHAnsi" w:hAnsiTheme="minorHAnsi"/>
                          <w:sz w:val="22"/>
                          <w:szCs w:val="22"/>
                        </w:rPr>
                        <w:t>Commandes calculateur</w:t>
                      </w:r>
                    </w:p>
                  </w:txbxContent>
                </v:textbox>
              </v:shape>
            </w:pict>
          </mc:Fallback>
        </mc:AlternateContent>
      </w:r>
    </w:p>
    <w:p w:rsidR="007F66AC" w:rsidRPr="006C2888" w:rsidRDefault="007F66AC" w:rsidP="007F66AC">
      <w:r w:rsidRPr="006C2888">
        <w:rPr>
          <w:noProof/>
          <w:lang w:eastAsia="fr-FR" w:bidi="ar-SA"/>
        </w:rPr>
        <mc:AlternateContent>
          <mc:Choice Requires="wps">
            <w:drawing>
              <wp:anchor distT="0" distB="0" distL="114300" distR="114300" simplePos="0" relativeHeight="251833856" behindDoc="0" locked="0" layoutInCell="1" allowOverlap="1" wp14:anchorId="49829B67" wp14:editId="32908F31">
                <wp:simplePos x="0" y="0"/>
                <wp:positionH relativeFrom="column">
                  <wp:posOffset>2497563</wp:posOffset>
                </wp:positionH>
                <wp:positionV relativeFrom="paragraph">
                  <wp:posOffset>46450</wp:posOffset>
                </wp:positionV>
                <wp:extent cx="1609018" cy="267419"/>
                <wp:effectExtent l="0" t="0" r="0" b="0"/>
                <wp:wrapNone/>
                <wp:docPr id="474" name="Zone de texte 474"/>
                <wp:cNvGraphicFramePr/>
                <a:graphic xmlns:a="http://schemas.openxmlformats.org/drawingml/2006/main">
                  <a:graphicData uri="http://schemas.microsoft.com/office/word/2010/wordprocessingShape">
                    <wps:wsp>
                      <wps:cNvSpPr txBox="1"/>
                      <wps:spPr>
                        <a:xfrm>
                          <a:off x="0" y="0"/>
                          <a:ext cx="1609018"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8CC" w:rsidRDefault="00ED18CC">
                            <w:r w:rsidRPr="007F66AC">
                              <w:rPr>
                                <w:rFonts w:asciiTheme="minorHAnsi" w:hAnsiTheme="minorHAnsi"/>
                                <w:sz w:val="22"/>
                                <w:szCs w:val="22"/>
                              </w:rPr>
                              <w:t>Données capteur</w:t>
                            </w:r>
                            <w:r>
                              <w:rPr>
                                <w:rFonts w:asciiTheme="minorHAnsi" w:hAnsiTheme="minorHAnsi"/>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74" o:spid="_x0000_s1074" type="#_x0000_t202" style="position:absolute;left:0;text-align:left;margin-left:196.65pt;margin-top:3.65pt;width:126.7pt;height:21.05pt;z-index:25183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" fillcolor="white [3201]" stroked="f" strokeweight=".5pt">
                <v:textbox>
                  <w:txbxContent>
                    <w:p w:rsidR="00ED18CC" w:rsidRDefault="00ED18CC">
                      <w:r w:rsidRPr="007F66AC">
                        <w:rPr>
                          <w:rFonts w:asciiTheme="minorHAnsi" w:hAnsiTheme="minorHAnsi"/>
                          <w:sz w:val="22"/>
                          <w:szCs w:val="22"/>
                        </w:rPr>
                        <w:t>Données capteur</w:t>
                      </w:r>
                      <w:r>
                        <w:rPr>
                          <w:rFonts w:asciiTheme="minorHAnsi" w:hAnsiTheme="minorHAnsi"/>
                          <w:sz w:val="22"/>
                          <w:szCs w:val="22"/>
                        </w:rPr>
                        <w:t>s</w:t>
                      </w:r>
                    </w:p>
                  </w:txbxContent>
                </v:textbox>
              </v:shape>
            </w:pict>
          </mc:Fallback>
        </mc:AlternateContent>
      </w:r>
    </w:p>
    <w:p w:rsidR="007F66AC" w:rsidRPr="006C2888" w:rsidRDefault="007F66AC" w:rsidP="007F66AC">
      <w:r w:rsidRPr="006C2888">
        <w:rPr>
          <w:rFonts w:asciiTheme="minorHAnsi" w:hAnsiTheme="minorHAnsi"/>
          <w:noProof/>
          <w:sz w:val="22"/>
          <w:szCs w:val="22"/>
          <w:lang w:eastAsia="fr-FR" w:bidi="ar-SA"/>
        </w:rPr>
        <mc:AlternateContent>
          <mc:Choice Requires="wps">
            <w:drawing>
              <wp:anchor distT="0" distB="0" distL="114300" distR="114300" simplePos="0" relativeHeight="251829760" behindDoc="0" locked="0" layoutInCell="1" allowOverlap="1" wp14:anchorId="6ED21D4B" wp14:editId="0DBAC5ED">
                <wp:simplePos x="0" y="0"/>
                <wp:positionH relativeFrom="column">
                  <wp:posOffset>2894965</wp:posOffset>
                </wp:positionH>
                <wp:positionV relativeFrom="paragraph">
                  <wp:posOffset>127967</wp:posOffset>
                </wp:positionV>
                <wp:extent cx="0" cy="337185"/>
                <wp:effectExtent l="95250" t="38100" r="57150" b="24765"/>
                <wp:wrapNone/>
                <wp:docPr id="463" name="Connecteur droit avec flèche 463"/>
                <wp:cNvGraphicFramePr/>
                <a:graphic xmlns:a="http://schemas.openxmlformats.org/drawingml/2006/main">
                  <a:graphicData uri="http://schemas.microsoft.com/office/word/2010/wordprocessingShape">
                    <wps:wsp>
                      <wps:cNvCnPr/>
                      <wps:spPr>
                        <a:xfrm flipV="1">
                          <a:off x="0" y="0"/>
                          <a:ext cx="0" cy="337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3" o:spid="_x0000_s1026" type="#_x0000_t32" style="position:absolute;margin-left:227.95pt;margin-top:10.1pt;width:0;height:26.55pt;flip:y;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30784" behindDoc="0" locked="0" layoutInCell="1" allowOverlap="1" wp14:anchorId="5147DC5B" wp14:editId="4CDD5EEF">
                <wp:simplePos x="0" y="0"/>
                <wp:positionH relativeFrom="column">
                  <wp:posOffset>2261235</wp:posOffset>
                </wp:positionH>
                <wp:positionV relativeFrom="paragraph">
                  <wp:posOffset>137795</wp:posOffset>
                </wp:positionV>
                <wp:extent cx="0" cy="337185"/>
                <wp:effectExtent l="95250" t="0" r="76200" b="62865"/>
                <wp:wrapNone/>
                <wp:docPr id="462" name="Connecteur droit avec flèche 462"/>
                <wp:cNvGraphicFramePr/>
                <a:graphic xmlns:a="http://schemas.openxmlformats.org/drawingml/2006/main">
                  <a:graphicData uri="http://schemas.microsoft.com/office/word/2010/wordprocessingShape">
                    <wps:wsp>
                      <wps:cNvCnPr/>
                      <wps:spPr>
                        <a:xfrm>
                          <a:off x="0" y="0"/>
                          <a:ext cx="0" cy="337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2" o:spid="_x0000_s1026" type="#_x0000_t32" style="position:absolute;margin-left:178.05pt;margin-top:10.85pt;width:0;height:26.5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" strokecolor="#4579b8 [3044]">
                <v:stroke endarrow="open"/>
              </v:shape>
            </w:pict>
          </mc:Fallback>
        </mc:AlternateContent>
      </w: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r w:rsidRPr="006C2888">
        <w:rPr>
          <w:rFonts w:asciiTheme="minorHAnsi" w:hAnsiTheme="minorHAnsi"/>
          <w:noProof/>
          <w:sz w:val="22"/>
          <w:szCs w:val="22"/>
          <w:lang w:eastAsia="fr-FR" w:bidi="ar-SA"/>
        </w:rPr>
        <mc:AlternateContent>
          <mc:Choice Requires="wps">
            <w:drawing>
              <wp:anchor distT="0" distB="0" distL="114300" distR="114300" simplePos="0" relativeHeight="251820544" behindDoc="0" locked="0" layoutInCell="1" allowOverlap="1" wp14:anchorId="638FC26D" wp14:editId="1D22B401">
                <wp:simplePos x="0" y="0"/>
                <wp:positionH relativeFrom="column">
                  <wp:posOffset>1853976</wp:posOffset>
                </wp:positionH>
                <wp:positionV relativeFrom="paragraph">
                  <wp:posOffset>150396</wp:posOffset>
                </wp:positionV>
                <wp:extent cx="1553849" cy="925195"/>
                <wp:effectExtent l="0" t="0" r="27305" b="27305"/>
                <wp:wrapNone/>
                <wp:docPr id="464" name="Rectangle à coins arrondis 464"/>
                <wp:cNvGraphicFramePr/>
                <a:graphic xmlns:a="http://schemas.openxmlformats.org/drawingml/2006/main">
                  <a:graphicData uri="http://schemas.microsoft.com/office/word/2010/wordprocessingShape">
                    <wps:wsp>
                      <wps:cNvSpPr/>
                      <wps:spPr>
                        <a:xfrm>
                          <a:off x="0" y="0"/>
                          <a:ext cx="1553849" cy="9251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5B0B98" w:rsidRDefault="005B0B98" w:rsidP="007F66AC">
                            <w:pPr>
                              <w:jc w:val="center"/>
                              <w:rPr>
                                <w:ins w:id="449" w:author="EPR_Consultant07" w:date="2014-03-19T14:20: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450"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 données véhicules</w:t>
                              </w:r>
                            </w:ins>
                          </w:p>
                          <w:p w:rsidR="00ED18CC" w:rsidRPr="007F66AC" w:rsidRDefault="005B0B98"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451"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r w:rsidR="00ED18CC" w:rsidRPr="007F66AC">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Contrôleur CAN</w:t>
                            </w:r>
                            <w:ins w:id="452"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64" o:spid="_x0000_s1075" style="position:absolute;left:0;text-align:left;margin-left:146pt;margin-top:11.85pt;width:122.35pt;height:72.8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" fillcolor="#eeece1 [3214]" strokecolor="#243f60 [1604]" strokeweight="2pt">
                <v:textbox>
                  <w:txbxContent>
                    <w:p w:rsidR="005B0B98" w:rsidRDefault="005B0B98" w:rsidP="007F66AC">
                      <w:pPr>
                        <w:jc w:val="center"/>
                        <w:rPr>
                          <w:ins w:id="453" w:author="EPR_Consultant07" w:date="2014-03-19T14:20:00Z"/>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454"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Gérer données véhicules</w:t>
                        </w:r>
                      </w:ins>
                    </w:p>
                    <w:p w:rsidR="00ED18CC" w:rsidRPr="007F66AC" w:rsidRDefault="005B0B98"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ins w:id="455"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r w:rsidR="00ED18CC" w:rsidRPr="007F66AC">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Contrôleur CAN</w:t>
                      </w:r>
                      <w:ins w:id="456" w:author="EPR_Consultant07" w:date="2014-03-19T14:21:00Z">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w:t>
                        </w:r>
                      </w:ins>
                    </w:p>
                  </w:txbxContent>
                </v:textbox>
              </v:roundrect>
            </w:pict>
          </mc:Fallback>
        </mc:AlternateContent>
      </w: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r w:rsidRPr="006C2888">
        <w:rPr>
          <w:rFonts w:asciiTheme="minorHAnsi" w:hAnsiTheme="minorHAnsi"/>
          <w:noProof/>
          <w:sz w:val="22"/>
          <w:szCs w:val="22"/>
          <w:lang w:eastAsia="fr-FR" w:bidi="ar-SA"/>
        </w:rPr>
        <mc:AlternateContent>
          <mc:Choice Requires="wps">
            <w:drawing>
              <wp:anchor distT="0" distB="0" distL="114300" distR="114300" simplePos="0" relativeHeight="251831808" behindDoc="0" locked="0" layoutInCell="1" allowOverlap="1" wp14:anchorId="57604D20" wp14:editId="247B9866">
                <wp:simplePos x="0" y="0"/>
                <wp:positionH relativeFrom="column">
                  <wp:posOffset>2657631</wp:posOffset>
                </wp:positionH>
                <wp:positionV relativeFrom="paragraph">
                  <wp:posOffset>45085</wp:posOffset>
                </wp:positionV>
                <wp:extent cx="0" cy="310551"/>
                <wp:effectExtent l="95250" t="38100" r="57150" b="13335"/>
                <wp:wrapNone/>
                <wp:docPr id="465" name="Connecteur droit avec flèche 465"/>
                <wp:cNvGraphicFramePr/>
                <a:graphic xmlns:a="http://schemas.openxmlformats.org/drawingml/2006/main">
                  <a:graphicData uri="http://schemas.microsoft.com/office/word/2010/wordprocessingShape">
                    <wps:wsp>
                      <wps:cNvCnPr/>
                      <wps:spPr>
                        <a:xfrm flipV="1">
                          <a:off x="0" y="0"/>
                          <a:ext cx="0" cy="310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5" o:spid="_x0000_s1026" type="#_x0000_t32" style="position:absolute;margin-left:209.25pt;margin-top:3.55pt;width:0;height:24.45pt;flip: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" strokecolor="#4579b8 [3044]">
                <v:stroke endarrow="open"/>
              </v:shape>
            </w:pict>
          </mc:Fallback>
        </mc:AlternateContent>
      </w:r>
    </w:p>
    <w:p w:rsidR="007F66AC" w:rsidRPr="006C2888" w:rsidRDefault="007F66AC" w:rsidP="007F66AC">
      <w:pPr>
        <w:rPr>
          <w:rFonts w:asciiTheme="minorHAnsi" w:hAnsiTheme="minorHAnsi"/>
          <w:sz w:val="22"/>
          <w:szCs w:val="22"/>
        </w:rPr>
      </w:pPr>
      <w:r w:rsidRPr="006C2888">
        <w:rPr>
          <w:rFonts w:asciiTheme="minorHAnsi" w:hAnsiTheme="minorHAnsi"/>
          <w:noProof/>
          <w:sz w:val="22"/>
          <w:szCs w:val="22"/>
          <w:lang w:eastAsia="fr-FR" w:bidi="ar-SA"/>
        </w:rPr>
        <mc:AlternateContent>
          <mc:Choice Requires="wps">
            <w:drawing>
              <wp:anchor distT="0" distB="0" distL="114300" distR="114300" simplePos="0" relativeHeight="251822592" behindDoc="0" locked="0" layoutInCell="1" allowOverlap="1" wp14:anchorId="34923761" wp14:editId="68635229">
                <wp:simplePos x="0" y="0"/>
                <wp:positionH relativeFrom="column">
                  <wp:posOffset>97155</wp:posOffset>
                </wp:positionH>
                <wp:positionV relativeFrom="paragraph">
                  <wp:posOffset>182880</wp:posOffset>
                </wp:positionV>
                <wp:extent cx="0" cy="695960"/>
                <wp:effectExtent l="95250" t="0" r="114300" b="66040"/>
                <wp:wrapNone/>
                <wp:docPr id="466" name="Connecteur droit avec flèche 466"/>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6" o:spid="_x0000_s1026" type="#_x0000_t32" style="position:absolute;margin-left:7.65pt;margin-top:14.4pt;width:0;height:54.8pt;z-index:25182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4640" behindDoc="0" locked="0" layoutInCell="1" allowOverlap="1" wp14:anchorId="4553EB80" wp14:editId="3F7E69F6">
                <wp:simplePos x="0" y="0"/>
                <wp:positionH relativeFrom="column">
                  <wp:posOffset>1809750</wp:posOffset>
                </wp:positionH>
                <wp:positionV relativeFrom="paragraph">
                  <wp:posOffset>184150</wp:posOffset>
                </wp:positionV>
                <wp:extent cx="0" cy="695960"/>
                <wp:effectExtent l="95250" t="0" r="114300" b="66040"/>
                <wp:wrapNone/>
                <wp:docPr id="467" name="Connecteur droit avec flèche 467"/>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7" o:spid="_x0000_s1026" type="#_x0000_t32" style="position:absolute;margin-left:142.5pt;margin-top:14.5pt;width:0;height:54.8pt;z-index:25182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7712" behindDoc="0" locked="0" layoutInCell="1" allowOverlap="1" wp14:anchorId="6FB3E1C0" wp14:editId="62E8655B">
                <wp:simplePos x="0" y="0"/>
                <wp:positionH relativeFrom="column">
                  <wp:posOffset>4488815</wp:posOffset>
                </wp:positionH>
                <wp:positionV relativeFrom="paragraph">
                  <wp:posOffset>191135</wp:posOffset>
                </wp:positionV>
                <wp:extent cx="0" cy="695960"/>
                <wp:effectExtent l="95250" t="0" r="114300" b="66040"/>
                <wp:wrapNone/>
                <wp:docPr id="468" name="Connecteur droit avec flèche 468"/>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8" o:spid="_x0000_s1026" type="#_x0000_t32" style="position:absolute;margin-left:353.45pt;margin-top:15.05pt;width:0;height:54.8pt;z-index:25182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5664" behindDoc="0" locked="0" layoutInCell="1" allowOverlap="1" wp14:anchorId="08852F66" wp14:editId="78781FA3">
                <wp:simplePos x="0" y="0"/>
                <wp:positionH relativeFrom="column">
                  <wp:posOffset>2659545</wp:posOffset>
                </wp:positionH>
                <wp:positionV relativeFrom="paragraph">
                  <wp:posOffset>183104</wp:posOffset>
                </wp:positionV>
                <wp:extent cx="0" cy="695960"/>
                <wp:effectExtent l="95250" t="0" r="114300" b="66040"/>
                <wp:wrapNone/>
                <wp:docPr id="469" name="Connecteur droit avec flèche 469"/>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69" o:spid="_x0000_s1026" type="#_x0000_t32" style="position:absolute;margin-left:209.4pt;margin-top:14.4pt;width:0;height:54.8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6688" behindDoc="0" locked="0" layoutInCell="1" allowOverlap="1" wp14:anchorId="3362AA46" wp14:editId="6B2B1538">
                <wp:simplePos x="0" y="0"/>
                <wp:positionH relativeFrom="column">
                  <wp:posOffset>3570605</wp:posOffset>
                </wp:positionH>
                <wp:positionV relativeFrom="paragraph">
                  <wp:posOffset>188595</wp:posOffset>
                </wp:positionV>
                <wp:extent cx="0" cy="695960"/>
                <wp:effectExtent l="95250" t="0" r="114300" b="66040"/>
                <wp:wrapNone/>
                <wp:docPr id="470" name="Connecteur droit avec flèche 470"/>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70" o:spid="_x0000_s1026" type="#_x0000_t32" style="position:absolute;margin-left:281.15pt;margin-top:14.85pt;width:0;height:54.8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8736" behindDoc="0" locked="0" layoutInCell="1" allowOverlap="1" wp14:anchorId="6EDA04B8" wp14:editId="3CF3FEF4">
                <wp:simplePos x="0" y="0"/>
                <wp:positionH relativeFrom="column">
                  <wp:posOffset>5449570</wp:posOffset>
                </wp:positionH>
                <wp:positionV relativeFrom="paragraph">
                  <wp:posOffset>188595</wp:posOffset>
                </wp:positionV>
                <wp:extent cx="0" cy="695960"/>
                <wp:effectExtent l="95250" t="0" r="114300" b="66040"/>
                <wp:wrapNone/>
                <wp:docPr id="471" name="Connecteur droit avec flèche 471"/>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71" o:spid="_x0000_s1026" type="#_x0000_t32" style="position:absolute;margin-left:429.1pt;margin-top:14.85pt;width:0;height:54.8pt;z-index:25182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" strokecolor="#4579b8 [3044]">
                <v:stroke endarrow="open"/>
              </v:shape>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1568" behindDoc="0" locked="0" layoutInCell="1" allowOverlap="1" wp14:anchorId="7788B712" wp14:editId="52E424F9">
                <wp:simplePos x="0" y="0"/>
                <wp:positionH relativeFrom="column">
                  <wp:posOffset>97155</wp:posOffset>
                </wp:positionH>
                <wp:positionV relativeFrom="paragraph">
                  <wp:posOffset>186055</wp:posOffset>
                </wp:positionV>
                <wp:extent cx="5353050" cy="0"/>
                <wp:effectExtent l="0" t="0" r="19050" b="19050"/>
                <wp:wrapNone/>
                <wp:docPr id="472" name="Connecteur droit 47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2" o:spid="_x0000_s1026" style="position:absolute;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4.65pt" to="429.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" strokecolor="#4579b8 [3044]"/>
            </w:pict>
          </mc:Fallback>
        </mc:AlternateContent>
      </w:r>
      <w:r w:rsidRPr="006C2888">
        <w:rPr>
          <w:rFonts w:asciiTheme="minorHAnsi" w:hAnsiTheme="minorHAnsi"/>
          <w:noProof/>
          <w:sz w:val="22"/>
          <w:szCs w:val="22"/>
          <w:lang w:eastAsia="fr-FR" w:bidi="ar-SA"/>
        </w:rPr>
        <mc:AlternateContent>
          <mc:Choice Requires="wps">
            <w:drawing>
              <wp:anchor distT="0" distB="0" distL="114300" distR="114300" simplePos="0" relativeHeight="251823616" behindDoc="0" locked="0" layoutInCell="1" allowOverlap="1" wp14:anchorId="156B52FB" wp14:editId="515B1796">
                <wp:simplePos x="0" y="0"/>
                <wp:positionH relativeFrom="column">
                  <wp:posOffset>929640</wp:posOffset>
                </wp:positionH>
                <wp:positionV relativeFrom="paragraph">
                  <wp:posOffset>188595</wp:posOffset>
                </wp:positionV>
                <wp:extent cx="0" cy="695960"/>
                <wp:effectExtent l="95250" t="0" r="114300" b="66040"/>
                <wp:wrapNone/>
                <wp:docPr id="473" name="Connecteur droit avec flèche 473"/>
                <wp:cNvGraphicFramePr/>
                <a:graphic xmlns:a="http://schemas.openxmlformats.org/drawingml/2006/main">
                  <a:graphicData uri="http://schemas.microsoft.com/office/word/2010/wordprocessingShape">
                    <wps:wsp>
                      <wps:cNvCnPr/>
                      <wps:spPr>
                        <a:xfrm>
                          <a:off x="0" y="0"/>
                          <a:ext cx="0" cy="69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73" o:spid="_x0000_s1026" type="#_x0000_t32" style="position:absolute;margin-left:73.2pt;margin-top:14.85pt;width:0;height:54.8pt;z-index:25182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" strokecolor="#4579b8 [3044]">
                <v:stroke endarrow="open"/>
              </v:shape>
            </w:pict>
          </mc:Fallback>
        </mc:AlternateContent>
      </w: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p>
    <w:p w:rsidR="007F66AC" w:rsidRPr="006C2888" w:rsidRDefault="007F66AC" w:rsidP="007F66AC">
      <w:pPr>
        <w:rPr>
          <w:rFonts w:asciiTheme="minorHAnsi" w:hAnsiTheme="minorHAnsi"/>
          <w:sz w:val="22"/>
          <w:szCs w:val="22"/>
        </w:rPr>
      </w:pPr>
      <w:r w:rsidRPr="006C2888">
        <w:rPr>
          <w:rFonts w:asciiTheme="minorHAnsi" w:hAnsiTheme="minorHAnsi"/>
          <w:sz w:val="22"/>
          <w:szCs w:val="22"/>
        </w:rPr>
        <w:t>ABS                Vitesse         Capteur AR</w:t>
      </w:r>
      <w:r w:rsidRPr="006C2888">
        <w:rPr>
          <w:rFonts w:asciiTheme="minorHAnsi" w:hAnsiTheme="minorHAnsi"/>
          <w:sz w:val="22"/>
          <w:szCs w:val="22"/>
        </w:rPr>
        <w:tab/>
        <w:t xml:space="preserve">   Capteur AV</w:t>
      </w:r>
      <w:r w:rsidRPr="006C2888">
        <w:rPr>
          <w:rFonts w:asciiTheme="minorHAnsi" w:hAnsiTheme="minorHAnsi"/>
          <w:sz w:val="22"/>
          <w:szCs w:val="22"/>
        </w:rPr>
        <w:tab/>
        <w:t xml:space="preserve">  Climatisation</w:t>
      </w:r>
      <w:r w:rsidRPr="006C2888">
        <w:rPr>
          <w:rFonts w:asciiTheme="minorHAnsi" w:hAnsiTheme="minorHAnsi"/>
          <w:sz w:val="22"/>
          <w:szCs w:val="22"/>
        </w:rPr>
        <w:tab/>
        <w:t xml:space="preserve">    T° moteur</w:t>
      </w:r>
      <w:r w:rsidRPr="006C2888">
        <w:rPr>
          <w:rFonts w:asciiTheme="minorHAnsi" w:hAnsiTheme="minorHAnsi"/>
          <w:sz w:val="22"/>
          <w:szCs w:val="22"/>
        </w:rPr>
        <w:tab/>
        <w:t xml:space="preserve">      Luminosité</w:t>
      </w:r>
    </w:p>
    <w:p w:rsidR="007F66AC" w:rsidRPr="006C2888" w:rsidRDefault="007F66AC" w:rsidP="007F66AC"/>
    <w:p w:rsidR="007F66AC" w:rsidRPr="006C2888" w:rsidRDefault="006A6B9E" w:rsidP="0088557E">
      <w:pPr>
        <w:pStyle w:val="Lgende"/>
        <w:jc w:val="center"/>
        <w:pPrChange w:id="457" w:author="EPR_Consultant07" w:date="2014-03-19T14:38:00Z">
          <w:pPr/>
        </w:pPrChange>
      </w:pPr>
      <w:r w:rsidRPr="0088557E">
        <w:rPr>
          <w:b w:val="0"/>
          <w:i/>
          <w:u w:val="single"/>
          <w:rPrChange w:id="458" w:author="EPR_Consultant07" w:date="2014-03-19T14:38:00Z">
            <w:rPr>
              <w:noProof/>
              <w:lang w:eastAsia="fr-FR" w:bidi="ar-SA"/>
            </w:rPr>
          </w:rPrChange>
        </w:rPr>
        <mc:AlternateContent>
          <mc:Choice Requires="wps">
            <w:drawing>
              <wp:anchor distT="0" distB="0" distL="114300" distR="114300" simplePos="0" relativeHeight="251840000" behindDoc="0" locked="0" layoutInCell="1" allowOverlap="1" wp14:anchorId="7408C35B" wp14:editId="0F3B5DA4">
                <wp:simplePos x="0" y="0"/>
                <wp:positionH relativeFrom="column">
                  <wp:posOffset>1886632</wp:posOffset>
                </wp:positionH>
                <wp:positionV relativeFrom="paragraph">
                  <wp:posOffset>66855</wp:posOffset>
                </wp:positionV>
                <wp:extent cx="1951630" cy="635"/>
                <wp:effectExtent l="0" t="0" r="0" b="0"/>
                <wp:wrapNone/>
                <wp:docPr id="2910" name="Zone de texte 2910"/>
                <wp:cNvGraphicFramePr/>
                <a:graphic xmlns:a="http://schemas.openxmlformats.org/drawingml/2006/main">
                  <a:graphicData uri="http://schemas.microsoft.com/office/word/2010/wordprocessingShape">
                    <wps:wsp>
                      <wps:cNvSpPr txBox="1"/>
                      <wps:spPr>
                        <a:xfrm>
                          <a:off x="0" y="0"/>
                          <a:ext cx="1951630" cy="635"/>
                        </a:xfrm>
                        <a:prstGeom prst="rect">
                          <a:avLst/>
                        </a:prstGeom>
                        <a:solidFill>
                          <a:prstClr val="white"/>
                        </a:solidFill>
                        <a:ln>
                          <a:noFill/>
                        </a:ln>
                        <a:effectLst/>
                      </wps:spPr>
                      <wps:txbx>
                        <w:txbxContent>
                          <w:p w:rsidR="00ED18CC" w:rsidRPr="0088557E" w:rsidRDefault="00ED18CC" w:rsidP="0088557E">
                            <w:pPr>
                              <w:pStyle w:val="Lgende"/>
                              <w:jc w:val="center"/>
                              <w:rPr>
                                <w:b w:val="0"/>
                                <w:i/>
                                <w:u w:val="single"/>
                                <w:rPrChange w:id="459" w:author="EPR_Consultant07" w:date="2014-03-19T14:38:00Z">
                                  <w:rPr>
                                    <w:noProof/>
                                  </w:rPr>
                                </w:rPrChange>
                              </w:rPr>
                              <w:pPrChange w:id="460" w:author="EPR_Consultant07" w:date="2014-03-19T14:38:00Z">
                                <w:pPr>
                                  <w:pStyle w:val="Lgende"/>
                                </w:pPr>
                              </w:pPrChange>
                            </w:pPr>
                            <w:r w:rsidRPr="0088557E">
                              <w:rPr>
                                <w:b w:val="0"/>
                                <w:i/>
                                <w:u w:val="single"/>
                                <w:rPrChange w:id="461" w:author="EPR_Consultant07" w:date="2014-03-19T14:38:00Z">
                                  <w:rPr/>
                                </w:rPrChange>
                              </w:rPr>
                              <w:t xml:space="preserve">Figure 5 : </w:t>
                            </w:r>
                            <w:del w:id="462" w:author="EPR_Consultant07" w:date="2014-03-19T14:20:00Z">
                              <w:r w:rsidRPr="0088557E" w:rsidDel="005B0B98">
                                <w:rPr>
                                  <w:b w:val="0"/>
                                  <w:i/>
                                  <w:u w:val="single"/>
                                  <w:rPrChange w:id="463" w:author="EPR_Consultant07" w:date="2014-03-19T14:38:00Z">
                                    <w:rPr/>
                                  </w:rPrChange>
                                </w:rPr>
                                <w:delText xml:space="preserve">Contrôleur </w:delText>
                              </w:r>
                            </w:del>
                            <w:ins w:id="464" w:author="EPR_Consultant07" w:date="2014-03-19T14:20:00Z">
                              <w:r w:rsidR="005B0B98" w:rsidRPr="0088557E">
                                <w:rPr>
                                  <w:b w:val="0"/>
                                  <w:i/>
                                  <w:u w:val="single"/>
                                  <w:rPrChange w:id="465" w:author="EPR_Consultant07" w:date="2014-03-19T14:38:00Z">
                                    <w:rPr/>
                                  </w:rPrChange>
                                </w:rPr>
                                <w:t>Contr</w:t>
                              </w:r>
                              <w:r w:rsidR="005B0B98" w:rsidRPr="0088557E">
                                <w:rPr>
                                  <w:b w:val="0"/>
                                  <w:i/>
                                  <w:u w:val="single"/>
                                  <w:rPrChange w:id="466" w:author="EPR_Consultant07" w:date="2014-03-19T14:38:00Z">
                                    <w:rPr/>
                                  </w:rPrChange>
                                </w:rPr>
                                <w:t>ô</w:t>
                              </w:r>
                              <w:r w:rsidR="005B0B98" w:rsidRPr="0088557E">
                                <w:rPr>
                                  <w:b w:val="0"/>
                                  <w:i/>
                                  <w:u w:val="single"/>
                                  <w:rPrChange w:id="467" w:author="EPR_Consultant07" w:date="2014-03-19T14:38:00Z">
                                    <w:rPr/>
                                  </w:rPrChange>
                                </w:rPr>
                                <w:t xml:space="preserve">leur </w:t>
                              </w:r>
                            </w:ins>
                            <w:r w:rsidRPr="0088557E">
                              <w:rPr>
                                <w:b w:val="0"/>
                                <w:i/>
                                <w:u w:val="single"/>
                                <w:rPrChange w:id="468" w:author="EPR_Consultant07" w:date="2014-03-19T14:38:00Z">
                                  <w:rPr/>
                                </w:rPrChange>
                              </w:rPr>
                              <w:t>CAN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2910" o:spid="_x0000_s1076" type="#_x0000_t202" style="position:absolute;left:0;text-align:left;margin-left:148.55pt;margin-top:5.25pt;width:153.65pt;height:.05pt;z-index:25184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" stroked="f">
                <v:textbox style="mso-fit-shape-to-text:t" inset="0,0,0,0">
                  <w:txbxContent>
                    <w:p w:rsidR="00ED18CC" w:rsidRPr="0088557E" w:rsidRDefault="00ED18CC" w:rsidP="0088557E">
                      <w:pPr>
                        <w:pStyle w:val="Lgende"/>
                        <w:jc w:val="center"/>
                        <w:rPr>
                          <w:b w:val="0"/>
                          <w:i/>
                          <w:u w:val="single"/>
                          <w:rPrChange w:id="469" w:author="EPR_Consultant07" w:date="2014-03-19T14:38:00Z">
                            <w:rPr>
                              <w:noProof/>
                            </w:rPr>
                          </w:rPrChange>
                        </w:rPr>
                        <w:pPrChange w:id="470" w:author="EPR_Consultant07" w:date="2014-03-19T14:38:00Z">
                          <w:pPr>
                            <w:pStyle w:val="Lgende"/>
                          </w:pPr>
                        </w:pPrChange>
                      </w:pPr>
                      <w:r w:rsidRPr="0088557E">
                        <w:rPr>
                          <w:b w:val="0"/>
                          <w:i/>
                          <w:u w:val="single"/>
                          <w:rPrChange w:id="471" w:author="EPR_Consultant07" w:date="2014-03-19T14:38:00Z">
                            <w:rPr/>
                          </w:rPrChange>
                        </w:rPr>
                        <w:t xml:space="preserve">Figure 5 : </w:t>
                      </w:r>
                      <w:del w:id="472" w:author="EPR_Consultant07" w:date="2014-03-19T14:20:00Z">
                        <w:r w:rsidRPr="0088557E" w:rsidDel="005B0B98">
                          <w:rPr>
                            <w:b w:val="0"/>
                            <w:i/>
                            <w:u w:val="single"/>
                            <w:rPrChange w:id="473" w:author="EPR_Consultant07" w:date="2014-03-19T14:38:00Z">
                              <w:rPr/>
                            </w:rPrChange>
                          </w:rPr>
                          <w:delText xml:space="preserve">Contrôleur </w:delText>
                        </w:r>
                      </w:del>
                      <w:ins w:id="474" w:author="EPR_Consultant07" w:date="2014-03-19T14:20:00Z">
                        <w:r w:rsidR="005B0B98" w:rsidRPr="0088557E">
                          <w:rPr>
                            <w:b w:val="0"/>
                            <w:i/>
                            <w:u w:val="single"/>
                            <w:rPrChange w:id="475" w:author="EPR_Consultant07" w:date="2014-03-19T14:38:00Z">
                              <w:rPr/>
                            </w:rPrChange>
                          </w:rPr>
                          <w:t>Contr</w:t>
                        </w:r>
                        <w:r w:rsidR="005B0B98" w:rsidRPr="0088557E">
                          <w:rPr>
                            <w:b w:val="0"/>
                            <w:i/>
                            <w:u w:val="single"/>
                            <w:rPrChange w:id="476" w:author="EPR_Consultant07" w:date="2014-03-19T14:38:00Z">
                              <w:rPr/>
                            </w:rPrChange>
                          </w:rPr>
                          <w:t>ô</w:t>
                        </w:r>
                        <w:r w:rsidR="005B0B98" w:rsidRPr="0088557E">
                          <w:rPr>
                            <w:b w:val="0"/>
                            <w:i/>
                            <w:u w:val="single"/>
                            <w:rPrChange w:id="477" w:author="EPR_Consultant07" w:date="2014-03-19T14:38:00Z">
                              <w:rPr/>
                            </w:rPrChange>
                          </w:rPr>
                          <w:t xml:space="preserve">leur </w:t>
                        </w:r>
                      </w:ins>
                      <w:r w:rsidRPr="0088557E">
                        <w:rPr>
                          <w:b w:val="0"/>
                          <w:i/>
                          <w:u w:val="single"/>
                          <w:rPrChange w:id="478" w:author="EPR_Consultant07" w:date="2014-03-19T14:38:00Z">
                            <w:rPr/>
                          </w:rPrChange>
                        </w:rPr>
                        <w:t>CAN</w:t>
                      </w:r>
                    </w:p>
                  </w:txbxContent>
                </v:textbox>
              </v:shape>
            </w:pict>
          </mc:Fallback>
        </mc:AlternateContent>
      </w:r>
    </w:p>
    <w:p w:rsidR="007F66AC" w:rsidRPr="006C2888" w:rsidRDefault="007F66AC" w:rsidP="007F66AC"/>
    <w:p w:rsidR="007F66AC" w:rsidRPr="006C2888" w:rsidRDefault="007F66AC" w:rsidP="007F66AC"/>
    <w:p w:rsidR="007F66AC" w:rsidRPr="006C2888" w:rsidRDefault="007F66AC" w:rsidP="007F66AC"/>
    <w:p w:rsidR="007F66AC" w:rsidRPr="006C2888" w:rsidRDefault="007F66AC" w:rsidP="007F66AC">
      <w:pPr>
        <w:pStyle w:val="Titre3"/>
      </w:pPr>
      <w:r w:rsidRPr="006C2888">
        <w:t xml:space="preserve"> </w:t>
      </w:r>
      <w:bookmarkStart w:id="479" w:name="_Toc383008257"/>
      <w:r w:rsidRPr="006C2888">
        <w:t>Le noyau applicatif :</w:t>
      </w:r>
      <w:bookmarkEnd w:id="479"/>
    </w:p>
    <w:p w:rsidR="007F66AC" w:rsidRPr="006C2888" w:rsidRDefault="007F66AC" w:rsidP="007F66AC"/>
    <w:p w:rsidR="007F66AC" w:rsidRPr="006C2888" w:rsidRDefault="007F66AC" w:rsidP="007F66AC">
      <w:pPr>
        <w:ind w:firstLine="360"/>
        <w:rPr>
          <w:rFonts w:asciiTheme="minorHAnsi" w:hAnsiTheme="minorHAnsi"/>
          <w:sz w:val="22"/>
          <w:szCs w:val="22"/>
        </w:rPr>
      </w:pPr>
      <w:r w:rsidRPr="006C2888">
        <w:rPr>
          <w:rFonts w:asciiTheme="minorHAnsi" w:hAnsiTheme="minorHAnsi"/>
          <w:sz w:val="22"/>
          <w:szCs w:val="22"/>
        </w:rPr>
        <w:t>Le noyau fonctionnel traite les données reçues de l’IHM ou du bus CAN, ces informations qui restent à définir peuvent être :</w:t>
      </w:r>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Réglage  de la climatisation,</w:t>
      </w:r>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Gestion du son audio,</w:t>
      </w:r>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Gestion de l’avertisseur sonore,</w:t>
      </w:r>
    </w:p>
    <w:p w:rsidR="007F66AC" w:rsidRPr="006C2888" w:rsidDel="00C84F0B" w:rsidRDefault="007F66AC" w:rsidP="007F66AC">
      <w:pPr>
        <w:pStyle w:val="Paragraphedeliste"/>
        <w:numPr>
          <w:ilvl w:val="0"/>
          <w:numId w:val="39"/>
        </w:numPr>
        <w:spacing w:after="200" w:line="276" w:lineRule="auto"/>
        <w:jc w:val="left"/>
        <w:rPr>
          <w:del w:id="480" w:author="EPR_Consultant07" w:date="2014-03-19T14:38:00Z"/>
          <w:rFonts w:asciiTheme="minorHAnsi" w:hAnsiTheme="minorHAnsi"/>
          <w:sz w:val="22"/>
          <w:szCs w:val="22"/>
        </w:rPr>
      </w:pPr>
      <w:del w:id="481" w:author="EPR_Consultant07" w:date="2014-03-19T14:38:00Z">
        <w:r w:rsidRPr="006C2888" w:rsidDel="00C84F0B">
          <w:rPr>
            <w:rFonts w:asciiTheme="minorHAnsi" w:hAnsiTheme="minorHAnsi"/>
            <w:sz w:val="22"/>
            <w:szCs w:val="22"/>
          </w:rPr>
          <w:delText>Commande ABS,</w:delText>
        </w:r>
      </w:del>
    </w:p>
    <w:p w:rsidR="007F66AC" w:rsidRPr="006C2888" w:rsidDel="00C84F0B" w:rsidRDefault="007F66AC" w:rsidP="007F66AC">
      <w:pPr>
        <w:pStyle w:val="Paragraphedeliste"/>
        <w:numPr>
          <w:ilvl w:val="0"/>
          <w:numId w:val="39"/>
        </w:numPr>
        <w:spacing w:after="200" w:line="276" w:lineRule="auto"/>
        <w:jc w:val="left"/>
        <w:rPr>
          <w:del w:id="482" w:author="EPR_Consultant07" w:date="2014-03-19T14:38:00Z"/>
          <w:rFonts w:asciiTheme="minorHAnsi" w:hAnsiTheme="minorHAnsi"/>
          <w:sz w:val="22"/>
          <w:szCs w:val="22"/>
        </w:rPr>
      </w:pPr>
      <w:del w:id="483" w:author="EPR_Consultant07" w:date="2014-03-19T14:38:00Z">
        <w:r w:rsidRPr="006C2888" w:rsidDel="00C84F0B">
          <w:rPr>
            <w:rFonts w:asciiTheme="minorHAnsi" w:hAnsiTheme="minorHAnsi"/>
            <w:sz w:val="22"/>
            <w:szCs w:val="22"/>
          </w:rPr>
          <w:delText>Régulateur de vitesse,</w:delText>
        </w:r>
      </w:del>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Gestion capteur AR,</w:t>
      </w:r>
    </w:p>
    <w:p w:rsidR="007F66AC" w:rsidRPr="006C2888" w:rsidRDefault="007F66AC" w:rsidP="007F66AC">
      <w:pPr>
        <w:pStyle w:val="Paragraphedeliste"/>
        <w:numPr>
          <w:ilvl w:val="0"/>
          <w:numId w:val="39"/>
        </w:numPr>
        <w:spacing w:after="200" w:line="276" w:lineRule="auto"/>
        <w:jc w:val="left"/>
        <w:rPr>
          <w:rFonts w:asciiTheme="minorHAnsi" w:hAnsiTheme="minorHAnsi"/>
          <w:sz w:val="22"/>
          <w:szCs w:val="22"/>
        </w:rPr>
      </w:pPr>
      <w:r w:rsidRPr="006C2888">
        <w:rPr>
          <w:rFonts w:asciiTheme="minorHAnsi" w:hAnsiTheme="minorHAnsi"/>
          <w:sz w:val="22"/>
          <w:szCs w:val="22"/>
        </w:rPr>
        <w:t>Commande essuies  glace,</w:t>
      </w:r>
    </w:p>
    <w:p w:rsidR="007F66AC" w:rsidRPr="006C2888" w:rsidRDefault="007F66AC" w:rsidP="007F66AC">
      <w:pPr>
        <w:ind w:firstLine="360"/>
      </w:pPr>
      <w:r w:rsidRPr="006C2888">
        <w:t xml:space="preserve"> </w:t>
      </w:r>
      <w:ins w:id="484" w:author="EPR_Consultant07" w:date="2014-03-19T14:38:00Z">
        <w:r w:rsidR="00C84F0B">
          <w:t>…</w:t>
        </w:r>
      </w:ins>
    </w:p>
    <w:p w:rsidR="007F66AC" w:rsidRPr="006C2888" w:rsidRDefault="007F66AC" w:rsidP="007F66AC">
      <w:pPr>
        <w:ind w:left="360"/>
      </w:pPr>
    </w:p>
    <w:p w:rsidR="007F66AC" w:rsidRPr="006C2888" w:rsidRDefault="007F66AC" w:rsidP="007F66AC">
      <w:pPr>
        <w:ind w:left="360"/>
      </w:pPr>
      <w:r w:rsidRPr="006C2888">
        <w:rPr>
          <w:noProof/>
          <w:lang w:eastAsia="fr-FR" w:bidi="ar-SA"/>
        </w:rPr>
        <mc:AlternateContent>
          <mc:Choice Requires="wps">
            <w:drawing>
              <wp:anchor distT="0" distB="0" distL="114300" distR="114300" simplePos="0" relativeHeight="251818496" behindDoc="0" locked="0" layoutInCell="1" allowOverlap="1" wp14:anchorId="77DAF096" wp14:editId="254C938B">
                <wp:simplePos x="0" y="0"/>
                <wp:positionH relativeFrom="column">
                  <wp:posOffset>1652905</wp:posOffset>
                </wp:positionH>
                <wp:positionV relativeFrom="paragraph">
                  <wp:posOffset>697230</wp:posOffset>
                </wp:positionV>
                <wp:extent cx="1035050" cy="0"/>
                <wp:effectExtent l="38100" t="76200" r="12700" b="114300"/>
                <wp:wrapNone/>
                <wp:docPr id="459" name="Connecteur droit avec flèche 459"/>
                <wp:cNvGraphicFramePr/>
                <a:graphic xmlns:a="http://schemas.openxmlformats.org/drawingml/2006/main">
                  <a:graphicData uri="http://schemas.microsoft.com/office/word/2010/wordprocessingShape">
                    <wps:wsp>
                      <wps:cNvCnPr/>
                      <wps:spPr>
                        <a:xfrm>
                          <a:off x="0" y="0"/>
                          <a:ext cx="1035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59" o:spid="_x0000_s1026" type="#_x0000_t32" style="position:absolute;margin-left:130.15pt;margin-top:54.9pt;width:81.5pt;height:0;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" strokecolor="#4579b8 [3044]">
                <v:stroke startarrow="open" endarrow="open"/>
              </v:shape>
            </w:pict>
          </mc:Fallback>
        </mc:AlternateContent>
      </w:r>
      <w:r w:rsidRPr="006C2888">
        <w:rPr>
          <w:noProof/>
          <w:lang w:eastAsia="fr-FR" w:bidi="ar-SA"/>
        </w:rPr>
        <mc:AlternateContent>
          <mc:Choice Requires="wps">
            <w:drawing>
              <wp:anchor distT="0" distB="0" distL="114300" distR="114300" simplePos="0" relativeHeight="251778560" behindDoc="0" locked="0" layoutInCell="1" allowOverlap="1" wp14:anchorId="05C513D7" wp14:editId="7496D87F">
                <wp:simplePos x="0" y="0"/>
                <wp:positionH relativeFrom="column">
                  <wp:posOffset>2687955</wp:posOffset>
                </wp:positionH>
                <wp:positionV relativeFrom="paragraph">
                  <wp:posOffset>38100</wp:posOffset>
                </wp:positionV>
                <wp:extent cx="2208530" cy="1377315"/>
                <wp:effectExtent l="57150" t="19050" r="77470" b="89535"/>
                <wp:wrapNone/>
                <wp:docPr id="460" name="Rectangle à coins arrondis 460"/>
                <wp:cNvGraphicFramePr/>
                <a:graphic xmlns:a="http://schemas.openxmlformats.org/drawingml/2006/main">
                  <a:graphicData uri="http://schemas.microsoft.com/office/word/2010/wordprocessingShape">
                    <wps:wsp>
                      <wps:cNvSpPr/>
                      <wps:spPr>
                        <a:xfrm>
                          <a:off x="0" y="0"/>
                          <a:ext cx="2208530" cy="1377315"/>
                        </a:xfrm>
                        <a:prstGeom prst="roundRect">
                          <a:avLst/>
                        </a:prstGeom>
                        <a:solidFill>
                          <a:schemeClr val="bg2"/>
                        </a:solidFill>
                      </wps:spPr>
                      <wps:style>
                        <a:lnRef idx="1">
                          <a:schemeClr val="accent6"/>
                        </a:lnRef>
                        <a:fillRef idx="3">
                          <a:schemeClr val="accent6"/>
                        </a:fillRef>
                        <a:effectRef idx="2">
                          <a:schemeClr val="accent6"/>
                        </a:effectRef>
                        <a:fontRef idx="minor">
                          <a:schemeClr val="lt1"/>
                        </a:fontRef>
                      </wps:style>
                      <wps:txbx>
                        <w:txbxContent>
                          <w:p w:rsidR="00ED18CC" w:rsidRDefault="00ED18CC" w:rsidP="007F66AC">
                            <w:pPr>
                              <w:jc w:val="center"/>
                              <w:rPr>
                                <w:color w:val="EEECE1" w:themeColor="background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ED18CC" w:rsidRPr="00F11290"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 les données applicatives</w:t>
                            </w:r>
                          </w:p>
                          <w:p w:rsidR="00ED18CC" w:rsidRDefault="00ED18CC" w:rsidP="007F66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60" o:spid="_x0000_s1077" style="position:absolute;left:0;text-align:left;margin-left:211.65pt;margin-top:3pt;width:173.9pt;height:108.4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" fillcolor="#eeece1 [3214]" strokecolor="#f68c36 [3049]">
                <v:shadow on="t" color="black" opacity="22937f" origin=",.5" offset="0,.63889mm"/>
                <v:textbox>
                  <w:txbxContent>
                    <w:p w:rsidR="00ED18CC" w:rsidRDefault="00ED18CC" w:rsidP="007F66AC">
                      <w:pPr>
                        <w:jc w:val="center"/>
                        <w:rPr>
                          <w:color w:val="EEECE1" w:themeColor="background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ED18CC" w:rsidRPr="00F11290"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Traiter les données applicatives</w:t>
                      </w:r>
                    </w:p>
                    <w:p w:rsidR="00ED18CC" w:rsidRDefault="00ED18CC" w:rsidP="007F66AC"/>
                  </w:txbxContent>
                </v:textbox>
              </v:roundrect>
            </w:pict>
          </mc:Fallback>
        </mc:AlternateContent>
      </w:r>
    </w:p>
    <w:p w:rsidR="00343F87" w:rsidRPr="006C2888" w:rsidRDefault="007F66AC" w:rsidP="00343F87">
      <w:pPr>
        <w:jc w:val="left"/>
      </w:pPr>
      <w:r w:rsidRPr="006C2888">
        <w:rPr>
          <w:noProof/>
          <w:lang w:eastAsia="fr-FR" w:bidi="ar-SA"/>
        </w:rPr>
        <mc:AlternateContent>
          <mc:Choice Requires="wps">
            <w:drawing>
              <wp:anchor distT="0" distB="0" distL="114300" distR="114300" simplePos="0" relativeHeight="251817472" behindDoc="0" locked="0" layoutInCell="1" allowOverlap="1" wp14:anchorId="59FC8595" wp14:editId="479D924D">
                <wp:simplePos x="0" y="0"/>
                <wp:positionH relativeFrom="column">
                  <wp:posOffset>55880</wp:posOffset>
                </wp:positionH>
                <wp:positionV relativeFrom="paragraph">
                  <wp:posOffset>35560</wp:posOffset>
                </wp:positionV>
                <wp:extent cx="1591310" cy="925195"/>
                <wp:effectExtent l="0" t="0" r="27940" b="27305"/>
                <wp:wrapNone/>
                <wp:docPr id="458" name="Rectangle à coins arrondis 458"/>
                <wp:cNvGraphicFramePr/>
                <a:graphic xmlns:a="http://schemas.openxmlformats.org/drawingml/2006/main">
                  <a:graphicData uri="http://schemas.microsoft.com/office/word/2010/wordprocessingShape">
                    <wps:wsp>
                      <wps:cNvSpPr/>
                      <wps:spPr>
                        <a:xfrm>
                          <a:off x="0" y="0"/>
                          <a:ext cx="1591310" cy="9251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ED18CC" w:rsidRPr="00F11290"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Adapter les données du noyau  applicatif</w:t>
                            </w:r>
                          </w:p>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58" o:spid="_x0000_s1078" style="position:absolute;margin-left:4.4pt;margin-top:2.8pt;width:125.3pt;height:72.8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" fillcolor="#eeece1 [3214]" strokecolor="#243f60 [1604]" strokeweight="2pt">
                <v:textbox>
                  <w:txbxContent>
                    <w:p w:rsidR="00ED18CC" w:rsidRPr="00F11290"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F11290">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t>Adapter les données du noyau  applicatif</w:t>
                      </w:r>
                    </w:p>
                    <w:p w:rsidR="00ED18CC" w:rsidRPr="007F66AC" w:rsidRDefault="00ED18CC" w:rsidP="007F66AC">
                      <w:pPr>
                        <w:jc w:val="cente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p>
                  </w:txbxContent>
                </v:textbox>
              </v:roundrect>
            </w:pict>
          </mc:Fallback>
        </mc:AlternateContent>
      </w:r>
    </w:p>
    <w:p w:rsidR="00343F87" w:rsidRPr="006C2888" w:rsidRDefault="00343F87" w:rsidP="00343F87"/>
    <w:p w:rsidR="00343F87" w:rsidRPr="006C2888" w:rsidRDefault="00343F87" w:rsidP="00343F87"/>
    <w:p w:rsidR="00343F87" w:rsidRPr="006C2888" w:rsidRDefault="00343F87" w:rsidP="00343F87"/>
    <w:p w:rsidR="00343F87" w:rsidRPr="006C2888" w:rsidRDefault="00343F87" w:rsidP="00343F87"/>
    <w:p w:rsidR="00343F87" w:rsidRPr="006C2888" w:rsidRDefault="00343F87" w:rsidP="00343F87"/>
    <w:p w:rsidR="00343F87" w:rsidRPr="006C2888" w:rsidRDefault="00343F87" w:rsidP="00343F87"/>
    <w:p w:rsidR="00343F87" w:rsidRPr="006C2888" w:rsidRDefault="00343F87" w:rsidP="00343F87"/>
    <w:p w:rsidR="00343F87" w:rsidRPr="006C2888" w:rsidRDefault="006A6B9E" w:rsidP="00343F87">
      <w:r w:rsidRPr="006C2888">
        <w:rPr>
          <w:noProof/>
          <w:lang w:eastAsia="fr-FR" w:bidi="ar-SA"/>
        </w:rPr>
        <w:lastRenderedPageBreak/>
        <mc:AlternateContent>
          <mc:Choice Requires="wps">
            <w:drawing>
              <wp:anchor distT="0" distB="0" distL="114300" distR="114300" simplePos="0" relativeHeight="251842048" behindDoc="0" locked="0" layoutInCell="1" allowOverlap="1" wp14:anchorId="03026067" wp14:editId="0D390D63">
                <wp:simplePos x="0" y="0"/>
                <wp:positionH relativeFrom="column">
                  <wp:posOffset>1896745</wp:posOffset>
                </wp:positionH>
                <wp:positionV relativeFrom="paragraph">
                  <wp:posOffset>57150</wp:posOffset>
                </wp:positionV>
                <wp:extent cx="2208530" cy="635"/>
                <wp:effectExtent l="0" t="0" r="1270" b="0"/>
                <wp:wrapNone/>
                <wp:docPr id="154" name="Zone de texte 154"/>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a:effectLst/>
                      </wps:spPr>
                      <wps:txbx>
                        <w:txbxContent>
                          <w:p w:rsidR="00ED18CC" w:rsidRPr="0088557E" w:rsidRDefault="00ED18CC" w:rsidP="0088557E">
                            <w:pPr>
                              <w:pStyle w:val="Lgende"/>
                              <w:jc w:val="center"/>
                              <w:rPr>
                                <w:b w:val="0"/>
                                <w:i/>
                                <w:u w:val="single"/>
                                <w:rPrChange w:id="485" w:author="EPR_Consultant07" w:date="2014-03-19T14:38:00Z">
                                  <w:rPr>
                                    <w:noProof/>
                                    <w:szCs w:val="24"/>
                                  </w:rPr>
                                </w:rPrChange>
                              </w:rPr>
                              <w:pPrChange w:id="486" w:author="EPR_Consultant07" w:date="2014-03-19T14:38:00Z">
                                <w:pPr>
                                  <w:pStyle w:val="Lgende"/>
                                </w:pPr>
                              </w:pPrChange>
                            </w:pPr>
                            <w:r w:rsidRPr="0088557E">
                              <w:rPr>
                                <w:b w:val="0"/>
                                <w:i/>
                                <w:u w:val="single"/>
                                <w:rPrChange w:id="487" w:author="EPR_Consultant07" w:date="2014-03-19T14:38:00Z">
                                  <w:rPr/>
                                </w:rPrChange>
                              </w:rPr>
                              <w:t>Figure 6: Le noyau applicatif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4" o:spid="_x0000_s1079" type="#_x0000_t202" style="position:absolute;left:0;text-align:left;margin-left:149.35pt;margin-top:4.5pt;width:173.9pt;height:.05pt;z-index:25184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" stroked="f">
                <v:textbox style="mso-fit-shape-to-text:t" inset="0,0,0,0">
                  <w:txbxContent>
                    <w:p w:rsidR="00ED18CC" w:rsidRPr="0088557E" w:rsidRDefault="00ED18CC" w:rsidP="0088557E">
                      <w:pPr>
                        <w:pStyle w:val="Lgende"/>
                        <w:jc w:val="center"/>
                        <w:rPr>
                          <w:b w:val="0"/>
                          <w:i/>
                          <w:u w:val="single"/>
                          <w:rPrChange w:id="488" w:author="EPR_Consultant07" w:date="2014-03-19T14:38:00Z">
                            <w:rPr>
                              <w:noProof/>
                              <w:szCs w:val="24"/>
                            </w:rPr>
                          </w:rPrChange>
                        </w:rPr>
                        <w:pPrChange w:id="489" w:author="EPR_Consultant07" w:date="2014-03-19T14:38:00Z">
                          <w:pPr>
                            <w:pStyle w:val="Lgende"/>
                          </w:pPr>
                        </w:pPrChange>
                      </w:pPr>
                      <w:r w:rsidRPr="0088557E">
                        <w:rPr>
                          <w:b w:val="0"/>
                          <w:i/>
                          <w:u w:val="single"/>
                          <w:rPrChange w:id="490" w:author="EPR_Consultant07" w:date="2014-03-19T14:38:00Z">
                            <w:rPr/>
                          </w:rPrChange>
                        </w:rPr>
                        <w:t>Figure 6: Le noyau applicatif</w:t>
                      </w:r>
                    </w:p>
                  </w:txbxContent>
                </v:textbox>
              </v:shape>
            </w:pict>
          </mc:Fallback>
        </mc:AlternateContent>
      </w:r>
    </w:p>
    <w:p w:rsidR="00343F87" w:rsidRPr="006C2888" w:rsidRDefault="00343F87" w:rsidP="00343F87"/>
    <w:p w:rsidR="00343F87" w:rsidRPr="006C2888" w:rsidRDefault="00343F87" w:rsidP="00343F87"/>
    <w:p w:rsidR="007F66AC" w:rsidRPr="006C2888" w:rsidRDefault="00343F87" w:rsidP="00343F87">
      <w:pPr>
        <w:pStyle w:val="Titre1"/>
      </w:pPr>
      <w:bookmarkStart w:id="491" w:name="_Toc383008258"/>
      <w:r w:rsidRPr="006C2888">
        <w:t>Acronymes:</w:t>
      </w:r>
      <w:bookmarkEnd w:id="491"/>
    </w:p>
    <w:tbl>
      <w:tblPr>
        <w:tblStyle w:val="Grilledutableau"/>
        <w:tblW w:w="0" w:type="auto"/>
        <w:tblLook w:val="04A0" w:firstRow="1" w:lastRow="0" w:firstColumn="1" w:lastColumn="0" w:noHBand="0" w:noVBand="1"/>
      </w:tblPr>
      <w:tblGrid>
        <w:gridCol w:w="4781"/>
        <w:gridCol w:w="4782"/>
      </w:tblGrid>
      <w:tr w:rsidR="00343F87" w:rsidRPr="006C2888" w:rsidTr="00343F87">
        <w:trPr>
          <w:trHeight w:val="446"/>
        </w:trPr>
        <w:tc>
          <w:tcPr>
            <w:tcW w:w="4781" w:type="dxa"/>
          </w:tcPr>
          <w:p w:rsidR="00343F87" w:rsidRPr="006C2888" w:rsidRDefault="00343F87" w:rsidP="00343F87">
            <w:pPr>
              <w:rPr>
                <w:b/>
              </w:rPr>
            </w:pPr>
            <w:r w:rsidRPr="006C2888">
              <w:rPr>
                <w:b/>
              </w:rPr>
              <w:t>Acronyme</w:t>
            </w:r>
            <w:r w:rsidR="00D5423D" w:rsidRPr="006C2888">
              <w:rPr>
                <w:b/>
              </w:rPr>
              <w:t>s</w:t>
            </w:r>
          </w:p>
        </w:tc>
        <w:tc>
          <w:tcPr>
            <w:tcW w:w="4782" w:type="dxa"/>
          </w:tcPr>
          <w:p w:rsidR="00343F87" w:rsidRPr="006C2888" w:rsidRDefault="00343F87" w:rsidP="00343F87">
            <w:pPr>
              <w:rPr>
                <w:b/>
              </w:rPr>
            </w:pPr>
            <w:r w:rsidRPr="006C2888">
              <w:rPr>
                <w:b/>
              </w:rPr>
              <w:t>Signification</w:t>
            </w:r>
          </w:p>
        </w:tc>
      </w:tr>
      <w:tr w:rsidR="00343F87" w:rsidRPr="006C2888" w:rsidTr="00343F87">
        <w:trPr>
          <w:trHeight w:val="446"/>
        </w:trPr>
        <w:tc>
          <w:tcPr>
            <w:tcW w:w="4781" w:type="dxa"/>
          </w:tcPr>
          <w:p w:rsidR="00343F87" w:rsidRPr="006C2888" w:rsidRDefault="007C1017" w:rsidP="00343F87">
            <w:r w:rsidRPr="006C2888">
              <w:t>RADOME</w:t>
            </w:r>
          </w:p>
        </w:tc>
        <w:tc>
          <w:tcPr>
            <w:tcW w:w="4782" w:type="dxa"/>
          </w:tcPr>
          <w:p w:rsidR="00D5423D" w:rsidRPr="006C2888" w:rsidRDefault="00D5423D" w:rsidP="00D5423D">
            <w:proofErr w:type="spellStart"/>
            <w:r w:rsidRPr="006C2888">
              <w:t>Remote</w:t>
            </w:r>
            <w:proofErr w:type="spellEnd"/>
            <w:r w:rsidRPr="006C2888">
              <w:t xml:space="preserve"> Adaptive Display On </w:t>
            </w:r>
          </w:p>
          <w:p w:rsidR="00343F87" w:rsidRPr="006C2888" w:rsidRDefault="00D5423D" w:rsidP="00D5423D">
            <w:proofErr w:type="spellStart"/>
            <w:r w:rsidRPr="006C2888">
              <w:t>Multiclient</w:t>
            </w:r>
            <w:proofErr w:type="spellEnd"/>
            <w:r w:rsidRPr="006C2888">
              <w:t xml:space="preserve"> &amp; Embedded</w:t>
            </w:r>
          </w:p>
        </w:tc>
      </w:tr>
      <w:tr w:rsidR="007C1017" w:rsidRPr="006C2888" w:rsidTr="00343F87">
        <w:trPr>
          <w:trHeight w:val="482"/>
        </w:trPr>
        <w:tc>
          <w:tcPr>
            <w:tcW w:w="4781" w:type="dxa"/>
          </w:tcPr>
          <w:p w:rsidR="007C1017" w:rsidRPr="006C2888" w:rsidRDefault="007C1017" w:rsidP="00343F87">
            <w:r w:rsidRPr="006C2888">
              <w:t>AFT</w:t>
            </w:r>
          </w:p>
        </w:tc>
        <w:tc>
          <w:tcPr>
            <w:tcW w:w="4782" w:type="dxa"/>
          </w:tcPr>
          <w:p w:rsidR="007C1017" w:rsidRPr="006C2888" w:rsidRDefault="00004731" w:rsidP="00343F87">
            <w:r w:rsidRPr="006C2888">
              <w:t>Analyse Fonctionnelle Technique</w:t>
            </w:r>
          </w:p>
        </w:tc>
      </w:tr>
      <w:tr w:rsidR="007C1017" w:rsidRPr="006C2888" w:rsidTr="00343F87">
        <w:trPr>
          <w:trHeight w:val="482"/>
        </w:trPr>
        <w:tc>
          <w:tcPr>
            <w:tcW w:w="4781" w:type="dxa"/>
          </w:tcPr>
          <w:p w:rsidR="007C1017" w:rsidRPr="006C2888" w:rsidRDefault="007C1017" w:rsidP="00343F87">
            <w:r w:rsidRPr="006C2888">
              <w:t>CDCF</w:t>
            </w:r>
          </w:p>
        </w:tc>
        <w:tc>
          <w:tcPr>
            <w:tcW w:w="4782" w:type="dxa"/>
          </w:tcPr>
          <w:p w:rsidR="007C1017" w:rsidRPr="006C2888" w:rsidRDefault="00004731" w:rsidP="00343F87">
            <w:r w:rsidRPr="006C2888">
              <w:t>Cahier Des Charges Fonctionnel</w:t>
            </w:r>
          </w:p>
        </w:tc>
      </w:tr>
      <w:tr w:rsidR="007C1017" w:rsidRPr="006C2888" w:rsidTr="00343F87">
        <w:trPr>
          <w:trHeight w:val="482"/>
        </w:trPr>
        <w:tc>
          <w:tcPr>
            <w:tcW w:w="4781" w:type="dxa"/>
          </w:tcPr>
          <w:p w:rsidR="007C1017" w:rsidRPr="006C2888" w:rsidRDefault="007C1017" w:rsidP="00343F87">
            <w:r w:rsidRPr="006C2888">
              <w:t>CAN</w:t>
            </w:r>
          </w:p>
        </w:tc>
        <w:tc>
          <w:tcPr>
            <w:tcW w:w="4782" w:type="dxa"/>
          </w:tcPr>
          <w:p w:rsidR="007C1017" w:rsidRPr="006C2888" w:rsidRDefault="00004731" w:rsidP="00343F87">
            <w:r w:rsidRPr="006C2888">
              <w:t>Controller Area Network</w:t>
            </w:r>
          </w:p>
        </w:tc>
      </w:tr>
      <w:tr w:rsidR="007C1017" w:rsidRPr="006C2888" w:rsidTr="00343F87">
        <w:trPr>
          <w:trHeight w:val="482"/>
        </w:trPr>
        <w:tc>
          <w:tcPr>
            <w:tcW w:w="4781" w:type="dxa"/>
          </w:tcPr>
          <w:p w:rsidR="007C1017" w:rsidRPr="006C2888" w:rsidRDefault="007C1017" w:rsidP="00343F87">
            <w:del w:id="492" w:author="EPR_Consultant07" w:date="2014-03-19T14:54:00Z">
              <w:r w:rsidRPr="006C2888" w:rsidDel="00741D03">
                <w:delText>ABS</w:delText>
              </w:r>
            </w:del>
            <w:ins w:id="493" w:author="EPR_Consultant07" w:date="2014-03-19T14:54:00Z">
              <w:r w:rsidR="00741D03">
                <w:t>SID</w:t>
              </w:r>
            </w:ins>
          </w:p>
        </w:tc>
        <w:tc>
          <w:tcPr>
            <w:tcW w:w="4782" w:type="dxa"/>
          </w:tcPr>
          <w:p w:rsidR="007C1017" w:rsidRPr="006C2888" w:rsidRDefault="00004731" w:rsidP="00004731">
            <w:pPr>
              <w:jc w:val="left"/>
            </w:pPr>
            <w:del w:id="494" w:author="EPR_Consultant07" w:date="2014-03-19T16:04:00Z">
              <w:r w:rsidRPr="006C2888" w:rsidDel="00817091">
                <w:rPr>
                  <w:rStyle w:val="lang-de"/>
                  <w:rFonts w:asciiTheme="minorHAnsi" w:hAnsiTheme="minorHAnsi" w:cs="Arial"/>
                  <w:iCs/>
                  <w:color w:val="000000"/>
                  <w:shd w:val="clear" w:color="auto" w:fill="FFFFFF"/>
                </w:rPr>
                <w:delText>Antiblockiersystem</w:delText>
              </w:r>
              <w:r w:rsidRPr="006C2888" w:rsidDel="00817091">
                <w:rPr>
                  <w:rStyle w:val="lang-de"/>
                  <w:rFonts w:ascii="Arial" w:hAnsi="Arial" w:cs="Arial"/>
                  <w:i/>
                  <w:iCs/>
                  <w:color w:val="000000"/>
                  <w:sz w:val="20"/>
                  <w:szCs w:val="20"/>
                  <w:shd w:val="clear" w:color="auto" w:fill="FFFFFF"/>
                </w:rPr>
                <w:delText xml:space="preserve"> (</w:delText>
              </w:r>
              <w:r w:rsidRPr="006C2888" w:rsidDel="00817091">
                <w:delText>Système Anti Blocage)</w:delText>
              </w:r>
            </w:del>
            <w:ins w:id="495" w:author="EPR_Consultant07" w:date="2014-03-19T16:04:00Z">
              <w:r w:rsidR="00817091">
                <w:rPr>
                  <w:rStyle w:val="lang-de"/>
                  <w:rFonts w:asciiTheme="minorHAnsi" w:hAnsiTheme="minorHAnsi" w:cs="Arial"/>
                  <w:iCs/>
                  <w:color w:val="000000"/>
                  <w:shd w:val="clear" w:color="auto" w:fill="FFFFFF"/>
                </w:rPr>
                <w:t>Service Info-Divertissement</w:t>
              </w:r>
            </w:ins>
          </w:p>
        </w:tc>
      </w:tr>
      <w:tr w:rsidR="007C1017" w:rsidRPr="006C2888" w:rsidTr="00343F87">
        <w:trPr>
          <w:trHeight w:val="482"/>
        </w:trPr>
        <w:tc>
          <w:tcPr>
            <w:tcW w:w="4781" w:type="dxa"/>
          </w:tcPr>
          <w:p w:rsidR="007C1017" w:rsidRPr="006C2888" w:rsidRDefault="007C1017" w:rsidP="00343F87">
            <w:r w:rsidRPr="006C2888">
              <w:t>TCP</w:t>
            </w:r>
            <w:r w:rsidR="00AE16B0" w:rsidRPr="006C2888">
              <w:t>/IP</w:t>
            </w:r>
          </w:p>
        </w:tc>
        <w:tc>
          <w:tcPr>
            <w:tcW w:w="4782" w:type="dxa"/>
          </w:tcPr>
          <w:p w:rsidR="007C1017" w:rsidRPr="006C2888" w:rsidRDefault="00835D11" w:rsidP="00343F87">
            <w:r w:rsidRPr="006C2888">
              <w:t>Transmission Control Protocol/Internet Protocol</w:t>
            </w:r>
          </w:p>
        </w:tc>
      </w:tr>
      <w:tr w:rsidR="007C1017" w:rsidRPr="006C2888" w:rsidTr="00343F87">
        <w:trPr>
          <w:trHeight w:val="482"/>
        </w:trPr>
        <w:tc>
          <w:tcPr>
            <w:tcW w:w="4781" w:type="dxa"/>
          </w:tcPr>
          <w:p w:rsidR="007C1017" w:rsidRPr="006C2888" w:rsidRDefault="00404118" w:rsidP="00343F87">
            <w:r w:rsidRPr="006C2888">
              <w:t>IHM</w:t>
            </w:r>
          </w:p>
        </w:tc>
        <w:tc>
          <w:tcPr>
            <w:tcW w:w="4782" w:type="dxa"/>
          </w:tcPr>
          <w:p w:rsidR="007C1017" w:rsidRPr="006C2888" w:rsidRDefault="00D5423D" w:rsidP="00343F87">
            <w:r w:rsidRPr="006C2888">
              <w:t>Interface Homme Machine</w:t>
            </w:r>
          </w:p>
        </w:tc>
      </w:tr>
      <w:tr w:rsidR="00AE16B0" w:rsidRPr="006C2888" w:rsidTr="00343F87">
        <w:trPr>
          <w:trHeight w:val="482"/>
        </w:trPr>
        <w:tc>
          <w:tcPr>
            <w:tcW w:w="4781" w:type="dxa"/>
          </w:tcPr>
          <w:p w:rsidR="00AE16B0" w:rsidRPr="006C2888" w:rsidRDefault="00AE16B0" w:rsidP="00343F87">
            <w:r w:rsidRPr="006C2888">
              <w:t>EME</w:t>
            </w:r>
          </w:p>
        </w:tc>
        <w:tc>
          <w:tcPr>
            <w:tcW w:w="4782" w:type="dxa"/>
          </w:tcPr>
          <w:p w:rsidR="00AE16B0" w:rsidRPr="006C2888" w:rsidRDefault="00D5423D" w:rsidP="00343F87">
            <w:r w:rsidRPr="006C2888">
              <w:t>Eléments du Milieu Extérieur</w:t>
            </w:r>
          </w:p>
        </w:tc>
      </w:tr>
    </w:tbl>
    <w:p w:rsidR="00343F87" w:rsidRPr="006C2888" w:rsidRDefault="00343F87" w:rsidP="009371FF"/>
    <w:sectPr w:rsidR="00343F87" w:rsidRPr="006C2888" w:rsidSect="00031EFA">
      <w:headerReference w:type="even" r:id="rId16"/>
      <w:headerReference w:type="default" r:id="rId17"/>
      <w:headerReference w:type="first" r:id="rId18"/>
      <w:pgSz w:w="11906" w:h="16838"/>
      <w:pgMar w:top="680" w:right="992" w:bottom="1191" w:left="1134" w:header="425"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8CC" w:rsidRDefault="00ED18CC">
      <w:r>
        <w:separator/>
      </w:r>
    </w:p>
  </w:endnote>
  <w:endnote w:type="continuationSeparator" w:id="0">
    <w:p w:rsidR="00ED18CC" w:rsidRDefault="00ED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Pr="006641A3" w:rsidRDefault="00ED18CC" w:rsidP="006641A3">
    <w:pPr>
      <w:pStyle w:val="Pieddepage"/>
    </w:pPr>
    <w:r>
      <w:rPr>
        <w:noProof/>
        <w:lang w:eastAsia="fr-FR" w:bidi="ar-SA"/>
      </w:rPr>
      <mc:AlternateContent>
        <mc:Choice Requires="wps">
          <w:drawing>
            <wp:anchor distT="0" distB="0" distL="114300" distR="114300" simplePos="0" relativeHeight="251661312" behindDoc="1" locked="0" layoutInCell="1" allowOverlap="1" wp14:anchorId="0EBAE7D8" wp14:editId="335CFD78">
              <wp:simplePos x="0" y="0"/>
              <wp:positionH relativeFrom="column">
                <wp:posOffset>-4925695</wp:posOffset>
              </wp:positionH>
              <wp:positionV relativeFrom="paragraph">
                <wp:posOffset>-1131570</wp:posOffset>
              </wp:positionV>
              <wp:extent cx="14345920" cy="4800600"/>
              <wp:effectExtent l="27305" t="1621155" r="19050" b="1617345"/>
              <wp:wrapNone/>
              <wp:docPr id="1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45920" cy="4800600"/>
                      </a:xfrm>
                      <a:prstGeom prst="wave">
                        <a:avLst>
                          <a:gd name="adj1" fmla="val 13005"/>
                          <a:gd name="adj2" fmla="val 0"/>
                        </a:avLst>
                      </a:prstGeom>
                      <a:gradFill rotWithShape="1">
                        <a:gsLst>
                          <a:gs pos="0">
                            <a:srgbClr val="00004C"/>
                          </a:gs>
                          <a:gs pos="100000">
                            <a:srgbClr val="000080"/>
                          </a:gs>
                        </a:gsLst>
                        <a:lin ang="2700000" scaled="1"/>
                      </a:gradFill>
                      <a:ln w="38100">
                        <a:solidFill>
                          <a:srgbClr val="FF99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7" o:spid="_x0000_s1026" type="#_x0000_t64" style="position:absolute;margin-left:-387.85pt;margin-top:-89.1pt;width:1129.6pt;height:3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" fillcolor="#00004c" strokecolor="#f90" strokeweight="3pt">
              <v:fill color2="navy" rotate="t" angle="45" focus="100%" type="gradient"/>
            </v:shape>
          </w:pict>
        </mc:Fallback>
      </mc:AlternateContent>
    </w:r>
    <w:r>
      <w:rPr>
        <w:noProof/>
        <w:lang w:eastAsia="fr-FR" w:bidi="ar-SA"/>
      </w:rPr>
      <mc:AlternateContent>
        <mc:Choice Requires="wps">
          <w:drawing>
            <wp:anchor distT="0" distB="0" distL="114300" distR="114300" simplePos="0" relativeHeight="251662336" behindDoc="0" locked="0" layoutInCell="1" allowOverlap="1" wp14:anchorId="1174C0AF" wp14:editId="4710B61E">
              <wp:simplePos x="0" y="0"/>
              <wp:positionH relativeFrom="column">
                <wp:posOffset>-704850</wp:posOffset>
              </wp:positionH>
              <wp:positionV relativeFrom="paragraph">
                <wp:posOffset>103505</wp:posOffset>
              </wp:positionV>
              <wp:extent cx="7560310" cy="437515"/>
              <wp:effectExtent l="0" t="0" r="2540" b="1905"/>
              <wp:wrapNone/>
              <wp:docPr id="1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8CC" w:rsidRPr="00F8407B" w:rsidRDefault="00ED18CC" w:rsidP="006641A3">
                          <w:pPr>
                            <w:pStyle w:val="Pieddepage"/>
                            <w:jc w:val="center"/>
                            <w:rPr>
                              <w:color w:val="C0C0C0"/>
                              <w:sz w:val="16"/>
                              <w:szCs w:val="16"/>
                            </w:rPr>
                          </w:pPr>
                          <w:r w:rsidRPr="00F8407B">
                            <w:rPr>
                              <w:noProof/>
                              <w:color w:val="C0C0C0"/>
                              <w:sz w:val="16"/>
                              <w:szCs w:val="16"/>
                            </w:rPr>
                            <w:t>Tour Norma – La Défense, 20 rue Jean Jaurès – 92800 PUTEAUX</w:t>
                          </w:r>
                          <w:r w:rsidRPr="00F8407B">
                            <w:rPr>
                              <w:color w:val="C0C0C0"/>
                              <w:sz w:val="16"/>
                              <w:szCs w:val="16"/>
                            </w:rPr>
                            <w:t xml:space="preserve"> – Tél.</w:t>
                          </w:r>
                          <w:r w:rsidRPr="00F8407B">
                            <w:t xml:space="preserve"> </w:t>
                          </w:r>
                          <w:r w:rsidRPr="00F8407B">
                            <w:rPr>
                              <w:color w:val="C0C0C0"/>
                              <w:sz w:val="16"/>
                              <w:szCs w:val="16"/>
                            </w:rPr>
                            <w:t>01.41.92.01.01 – Télécopie. 01.41.92.01.00</w:t>
                          </w:r>
                        </w:p>
                        <w:p w:rsidR="00ED18CC" w:rsidRPr="00F8407B" w:rsidRDefault="00ED18CC" w:rsidP="006641A3">
                          <w:pPr>
                            <w:pStyle w:val="Pieddepage"/>
                            <w:jc w:val="center"/>
                            <w:rPr>
                              <w:color w:val="C0C0C0"/>
                              <w:sz w:val="16"/>
                              <w:szCs w:val="16"/>
                            </w:rPr>
                          </w:pPr>
                          <w:r w:rsidRPr="00F8407B">
                            <w:rPr>
                              <w:color w:val="C0C0C0"/>
                              <w:sz w:val="16"/>
                              <w:szCs w:val="16"/>
                            </w:rPr>
                            <w:t xml:space="preserve">Site Internet : </w:t>
                          </w:r>
                          <w:hyperlink r:id="rId1" w:history="1">
                            <w:r w:rsidRPr="00F8407B">
                              <w:rPr>
                                <w:rStyle w:val="Lienhypertexte"/>
                                <w:color w:val="C0C0C0"/>
                                <w:sz w:val="16"/>
                                <w:szCs w:val="16"/>
                              </w:rPr>
                              <w:t>http://www.matis.fr</w:t>
                            </w:r>
                          </w:hyperlink>
                          <w:r w:rsidRPr="00F8407B">
                            <w:rPr>
                              <w:color w:val="C0C0C0"/>
                              <w:sz w:val="16"/>
                              <w:szCs w:val="16"/>
                            </w:rPr>
                            <w:t xml:space="preserve">  </w:t>
                          </w:r>
                        </w:p>
                        <w:p w:rsidR="00ED18CC" w:rsidRPr="00F8407B" w:rsidRDefault="00ED18CC" w:rsidP="006641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80" type="#_x0000_t202" style="position:absolute;left:0;text-align:left;margin-left:-55.5pt;margin-top:8.15pt;width:595.3pt;height:3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PoktQIAALs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" filled="f" stroked="f">
              <v:textbox>
                <w:txbxContent>
                  <w:p w:rsidR="00ED18CC" w:rsidRPr="00F8407B" w:rsidRDefault="00ED18CC" w:rsidP="006641A3">
                    <w:pPr>
                      <w:pStyle w:val="Pieddepage"/>
                      <w:jc w:val="center"/>
                      <w:rPr>
                        <w:color w:val="C0C0C0"/>
                        <w:sz w:val="16"/>
                        <w:szCs w:val="16"/>
                      </w:rPr>
                    </w:pPr>
                    <w:r w:rsidRPr="00F8407B">
                      <w:rPr>
                        <w:noProof/>
                        <w:color w:val="C0C0C0"/>
                        <w:sz w:val="16"/>
                        <w:szCs w:val="16"/>
                      </w:rPr>
                      <w:t>Tour Norma – La Défense, 20 rue Jean Jaurès – 92800 PUTEAUX</w:t>
                    </w:r>
                    <w:r w:rsidRPr="00F8407B">
                      <w:rPr>
                        <w:color w:val="C0C0C0"/>
                        <w:sz w:val="16"/>
                        <w:szCs w:val="16"/>
                      </w:rPr>
                      <w:t xml:space="preserve"> – Tél.</w:t>
                    </w:r>
                    <w:r w:rsidRPr="00F8407B">
                      <w:t xml:space="preserve"> </w:t>
                    </w:r>
                    <w:r w:rsidRPr="00F8407B">
                      <w:rPr>
                        <w:color w:val="C0C0C0"/>
                        <w:sz w:val="16"/>
                        <w:szCs w:val="16"/>
                      </w:rPr>
                      <w:t>01.41.92.01.01 – Télécopie. 01.41.92.01.00</w:t>
                    </w:r>
                  </w:p>
                  <w:p w:rsidR="00ED18CC" w:rsidRPr="00F8407B" w:rsidRDefault="00ED18CC" w:rsidP="006641A3">
                    <w:pPr>
                      <w:pStyle w:val="Pieddepage"/>
                      <w:jc w:val="center"/>
                      <w:rPr>
                        <w:color w:val="C0C0C0"/>
                        <w:sz w:val="16"/>
                        <w:szCs w:val="16"/>
                      </w:rPr>
                    </w:pPr>
                    <w:r w:rsidRPr="00F8407B">
                      <w:rPr>
                        <w:color w:val="C0C0C0"/>
                        <w:sz w:val="16"/>
                        <w:szCs w:val="16"/>
                      </w:rPr>
                      <w:t xml:space="preserve">Site Internet : </w:t>
                    </w:r>
                    <w:hyperlink r:id="rId2" w:history="1">
                      <w:r w:rsidRPr="00F8407B">
                        <w:rPr>
                          <w:rStyle w:val="Lienhypertexte"/>
                          <w:color w:val="C0C0C0"/>
                          <w:sz w:val="16"/>
                          <w:szCs w:val="16"/>
                        </w:rPr>
                        <w:t>http://www.matis.fr</w:t>
                      </w:r>
                    </w:hyperlink>
                    <w:r w:rsidRPr="00F8407B">
                      <w:rPr>
                        <w:color w:val="C0C0C0"/>
                        <w:sz w:val="16"/>
                        <w:szCs w:val="16"/>
                      </w:rPr>
                      <w:t xml:space="preserve">  </w:t>
                    </w:r>
                  </w:p>
                  <w:p w:rsidR="00ED18CC" w:rsidRPr="00F8407B" w:rsidRDefault="00ED18CC" w:rsidP="006641A3"/>
                </w:txbxContent>
              </v:textbox>
            </v:shape>
          </w:pict>
        </mc:Fallback>
      </mc:AlternateContent>
    </w:r>
    <w:del w:id="0" w:author="EPR_Consultant07" w:date="2014-03-19T15:15:00Z">
      <w:r w:rsidDel="00817091">
        <w:rPr>
          <w:noProof/>
          <w:sz w:val="20"/>
          <w:lang w:eastAsia="fr-FR" w:bidi="ar-SA"/>
        </w:rPr>
        <w:drawing>
          <wp:anchor distT="0" distB="0" distL="114300" distR="114300" simplePos="0" relativeHeight="251663360" behindDoc="1" locked="0" layoutInCell="1" allowOverlap="1" wp14:anchorId="67276DBE" wp14:editId="6EAA11D9">
            <wp:simplePos x="0" y="0"/>
            <wp:positionH relativeFrom="column">
              <wp:posOffset>-342900</wp:posOffset>
            </wp:positionH>
            <wp:positionV relativeFrom="paragraph">
              <wp:posOffset>-172720</wp:posOffset>
            </wp:positionV>
            <wp:extent cx="356235" cy="457200"/>
            <wp:effectExtent l="0" t="0" r="5715" b="0"/>
            <wp:wrapTight wrapText="bothSides">
              <wp:wrapPolygon edited="0">
                <wp:start x="0" y="0"/>
                <wp:lineTo x="0" y="20700"/>
                <wp:lineTo x="20791" y="20700"/>
                <wp:lineTo x="20791" y="0"/>
                <wp:lineTo x="0" y="0"/>
              </wp:wrapPolygon>
            </wp:wrapTight>
            <wp:docPr id="46" name="Image 41" descr="9001_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descr="9001_200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6235" cy="457200"/>
                    </a:xfrm>
                    <a:prstGeom prst="rect">
                      <a:avLst/>
                    </a:prstGeom>
                    <a:noFill/>
                    <a:ln>
                      <a:noFill/>
                    </a:ln>
                  </pic:spPr>
                </pic:pic>
              </a:graphicData>
            </a:graphic>
            <wp14:sizeRelH relativeFrom="page">
              <wp14:pctWidth>0</wp14:pctWidth>
            </wp14:sizeRelH>
            <wp14:sizeRelV relativeFrom="page">
              <wp14:pctHeight>0</wp14:pctHeight>
            </wp14:sizeRelV>
          </wp:anchor>
        </w:drawing>
      </w:r>
    </w:de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Default="00ED18CC">
    <w:pPr>
      <w:pStyle w:val="Pieddepage"/>
    </w:pPr>
    <w:del w:id="1" w:author="EPR_Consultant07" w:date="2014-03-19T15:15:00Z">
      <w:r w:rsidDel="00817091">
        <w:rPr>
          <w:noProof/>
          <w:sz w:val="20"/>
          <w:lang w:eastAsia="fr-FR" w:bidi="ar-SA"/>
        </w:rPr>
        <w:drawing>
          <wp:anchor distT="0" distB="0" distL="114300" distR="114300" simplePos="0" relativeHeight="251660288" behindDoc="1" locked="0" layoutInCell="1" allowOverlap="1" wp14:anchorId="750249D8" wp14:editId="73D7E1DF">
            <wp:simplePos x="0" y="0"/>
            <wp:positionH relativeFrom="column">
              <wp:posOffset>-424815</wp:posOffset>
            </wp:positionH>
            <wp:positionV relativeFrom="paragraph">
              <wp:posOffset>-73660</wp:posOffset>
            </wp:positionV>
            <wp:extent cx="356235" cy="457200"/>
            <wp:effectExtent l="0" t="0" r="5715" b="0"/>
            <wp:wrapTight wrapText="bothSides">
              <wp:wrapPolygon edited="0">
                <wp:start x="0" y="0"/>
                <wp:lineTo x="0" y="20700"/>
                <wp:lineTo x="20791" y="20700"/>
                <wp:lineTo x="20791" y="0"/>
                <wp:lineTo x="0" y="0"/>
              </wp:wrapPolygon>
            </wp:wrapTight>
            <wp:docPr id="44" name="Image 34" descr="9001_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 descr="9001_2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 cy="457200"/>
                    </a:xfrm>
                    <a:prstGeom prst="rect">
                      <a:avLst/>
                    </a:prstGeom>
                    <a:noFill/>
                    <a:ln>
                      <a:noFill/>
                    </a:ln>
                  </pic:spPr>
                </pic:pic>
              </a:graphicData>
            </a:graphic>
            <wp14:sizeRelH relativeFrom="page">
              <wp14:pctWidth>0</wp14:pctWidth>
            </wp14:sizeRelH>
            <wp14:sizeRelV relativeFrom="page">
              <wp14:pctHeight>0</wp14:pctHeight>
            </wp14:sizeRelV>
          </wp:anchor>
        </w:drawing>
      </w:r>
    </w:del>
    <w:r>
      <w:rPr>
        <w:noProof/>
        <w:lang w:eastAsia="fr-FR" w:bidi="ar-SA"/>
      </w:rPr>
      <mc:AlternateContent>
        <mc:Choice Requires="wps">
          <w:drawing>
            <wp:anchor distT="0" distB="0" distL="114300" distR="114300" simplePos="0" relativeHeight="251652096" behindDoc="0" locked="0" layoutInCell="1" allowOverlap="1" wp14:anchorId="3C011256" wp14:editId="10293D7E">
              <wp:simplePos x="0" y="0"/>
              <wp:positionH relativeFrom="column">
                <wp:posOffset>-800100</wp:posOffset>
              </wp:positionH>
              <wp:positionV relativeFrom="paragraph">
                <wp:posOffset>161290</wp:posOffset>
              </wp:positionV>
              <wp:extent cx="7560310" cy="447040"/>
              <wp:effectExtent l="0" t="0" r="254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8CC" w:rsidRPr="00375E8D" w:rsidRDefault="00ED18CC" w:rsidP="00645E02">
                          <w:pPr>
                            <w:pStyle w:val="Pieddepage"/>
                            <w:jc w:val="center"/>
                            <w:rPr>
                              <w:color w:val="C0C0C0"/>
                              <w:sz w:val="16"/>
                              <w:szCs w:val="16"/>
                            </w:rPr>
                          </w:pPr>
                          <w:r w:rsidRPr="00375E8D">
                            <w:rPr>
                              <w:noProof/>
                              <w:color w:val="C0C0C0"/>
                              <w:sz w:val="16"/>
                              <w:szCs w:val="16"/>
                            </w:rPr>
                            <w:t>Tour Norma – La Défense, 20 rue Jean Jaurès – 92800 PUTEAUX</w:t>
                          </w:r>
                          <w:r w:rsidRPr="00375E8D">
                            <w:rPr>
                              <w:color w:val="C0C0C0"/>
                              <w:sz w:val="16"/>
                              <w:szCs w:val="16"/>
                            </w:rPr>
                            <w:t xml:space="preserve"> – Tél.</w:t>
                          </w:r>
                          <w:r w:rsidRPr="00375E8D">
                            <w:t xml:space="preserve"> </w:t>
                          </w:r>
                          <w:r w:rsidRPr="00375E8D">
                            <w:rPr>
                              <w:color w:val="C0C0C0"/>
                              <w:sz w:val="16"/>
                              <w:szCs w:val="16"/>
                            </w:rPr>
                            <w:t>01.41.92.01.01 – Télécopie. 01.41.92.01.00</w:t>
                          </w:r>
                        </w:p>
                        <w:p w:rsidR="00ED18CC" w:rsidRPr="00375E8D" w:rsidRDefault="00ED18CC" w:rsidP="00645E02">
                          <w:pPr>
                            <w:pStyle w:val="Pieddepage"/>
                            <w:jc w:val="center"/>
                            <w:rPr>
                              <w:color w:val="C0C0C0"/>
                              <w:sz w:val="16"/>
                              <w:szCs w:val="16"/>
                            </w:rPr>
                          </w:pPr>
                          <w:r w:rsidRPr="00375E8D">
                            <w:rPr>
                              <w:color w:val="C0C0C0"/>
                              <w:sz w:val="16"/>
                              <w:szCs w:val="16"/>
                            </w:rPr>
                            <w:t xml:space="preserve">Site Internet : </w:t>
                          </w:r>
                          <w:hyperlink r:id="rId2" w:history="1">
                            <w:r w:rsidRPr="00375E8D">
                              <w:rPr>
                                <w:rStyle w:val="Lienhypertexte"/>
                                <w:color w:val="C0C0C0"/>
                                <w:sz w:val="16"/>
                                <w:szCs w:val="16"/>
                              </w:rPr>
                              <w:t>http://www.matis.fr</w:t>
                            </w:r>
                          </w:hyperlink>
                          <w:r w:rsidRPr="00375E8D">
                            <w:rPr>
                              <w:color w:val="C0C0C0"/>
                              <w:sz w:val="16"/>
                              <w:szCs w:val="16"/>
                            </w:rPr>
                            <w:t xml:space="preserve">  </w:t>
                          </w:r>
                        </w:p>
                        <w:p w:rsidR="00ED18CC" w:rsidRPr="00375E8D" w:rsidRDefault="00ED18CC" w:rsidP="00645E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83" type="#_x0000_t202" style="position:absolute;left:0;text-align:left;margin-left:-63pt;margin-top:12.7pt;width:595.3pt;height:35.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YXuAIAAMA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" filled="f" stroked="f">
              <v:textbox>
                <w:txbxContent>
                  <w:p w:rsidR="00ED18CC" w:rsidRPr="00375E8D" w:rsidRDefault="00ED18CC" w:rsidP="00645E02">
                    <w:pPr>
                      <w:pStyle w:val="Pieddepage"/>
                      <w:jc w:val="center"/>
                      <w:rPr>
                        <w:color w:val="C0C0C0"/>
                        <w:sz w:val="16"/>
                        <w:szCs w:val="16"/>
                      </w:rPr>
                    </w:pPr>
                    <w:r w:rsidRPr="00375E8D">
                      <w:rPr>
                        <w:noProof/>
                        <w:color w:val="C0C0C0"/>
                        <w:sz w:val="16"/>
                        <w:szCs w:val="16"/>
                      </w:rPr>
                      <w:t>Tour Norma – La Défense, 20 rue Jean Jaurès – 92800 PUTEAUX</w:t>
                    </w:r>
                    <w:r w:rsidRPr="00375E8D">
                      <w:rPr>
                        <w:color w:val="C0C0C0"/>
                        <w:sz w:val="16"/>
                        <w:szCs w:val="16"/>
                      </w:rPr>
                      <w:t xml:space="preserve"> – Tél.</w:t>
                    </w:r>
                    <w:r w:rsidRPr="00375E8D">
                      <w:t xml:space="preserve"> </w:t>
                    </w:r>
                    <w:r w:rsidRPr="00375E8D">
                      <w:rPr>
                        <w:color w:val="C0C0C0"/>
                        <w:sz w:val="16"/>
                        <w:szCs w:val="16"/>
                      </w:rPr>
                      <w:t>01.41.92.01.01 – Télécopie. 01.41.92.01.00</w:t>
                    </w:r>
                  </w:p>
                  <w:p w:rsidR="00ED18CC" w:rsidRPr="00375E8D" w:rsidRDefault="00ED18CC" w:rsidP="00645E02">
                    <w:pPr>
                      <w:pStyle w:val="Pieddepage"/>
                      <w:jc w:val="center"/>
                      <w:rPr>
                        <w:color w:val="C0C0C0"/>
                        <w:sz w:val="16"/>
                        <w:szCs w:val="16"/>
                      </w:rPr>
                    </w:pPr>
                    <w:r w:rsidRPr="00375E8D">
                      <w:rPr>
                        <w:color w:val="C0C0C0"/>
                        <w:sz w:val="16"/>
                        <w:szCs w:val="16"/>
                      </w:rPr>
                      <w:t xml:space="preserve">Site Internet : </w:t>
                    </w:r>
                    <w:hyperlink r:id="rId3" w:history="1">
                      <w:r w:rsidRPr="00375E8D">
                        <w:rPr>
                          <w:rStyle w:val="Lienhypertexte"/>
                          <w:color w:val="C0C0C0"/>
                          <w:sz w:val="16"/>
                          <w:szCs w:val="16"/>
                        </w:rPr>
                        <w:t>http://www.matis.fr</w:t>
                      </w:r>
                    </w:hyperlink>
                    <w:r w:rsidRPr="00375E8D">
                      <w:rPr>
                        <w:color w:val="C0C0C0"/>
                        <w:sz w:val="16"/>
                        <w:szCs w:val="16"/>
                      </w:rPr>
                      <w:t xml:space="preserve">  </w:t>
                    </w:r>
                  </w:p>
                  <w:p w:rsidR="00ED18CC" w:rsidRPr="00375E8D" w:rsidRDefault="00ED18CC" w:rsidP="00645E02"/>
                </w:txbxContent>
              </v:textbox>
            </v:shape>
          </w:pict>
        </mc:Fallback>
      </mc:AlternateContent>
    </w:r>
    <w:r>
      <w:rPr>
        <w:noProof/>
        <w:lang w:eastAsia="fr-FR" w:bidi="ar-SA"/>
      </w:rPr>
      <mc:AlternateContent>
        <mc:Choice Requires="wps">
          <w:drawing>
            <wp:anchor distT="0" distB="0" distL="114300" distR="114300" simplePos="0" relativeHeight="251653120" behindDoc="1" locked="0" layoutInCell="1" allowOverlap="1" wp14:anchorId="1928D2DB" wp14:editId="4E2DEB5B">
              <wp:simplePos x="0" y="0"/>
              <wp:positionH relativeFrom="column">
                <wp:posOffset>-5078095</wp:posOffset>
              </wp:positionH>
              <wp:positionV relativeFrom="paragraph">
                <wp:posOffset>-1101090</wp:posOffset>
              </wp:positionV>
              <wp:extent cx="14345920" cy="4800600"/>
              <wp:effectExtent l="27305" t="1623060" r="19050" b="161544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45920" cy="4800600"/>
                      </a:xfrm>
                      <a:prstGeom prst="wave">
                        <a:avLst>
                          <a:gd name="adj1" fmla="val 13005"/>
                          <a:gd name="adj2" fmla="val 0"/>
                        </a:avLst>
                      </a:prstGeom>
                      <a:gradFill rotWithShape="1">
                        <a:gsLst>
                          <a:gs pos="0">
                            <a:srgbClr val="00004C"/>
                          </a:gs>
                          <a:gs pos="100000">
                            <a:srgbClr val="000080"/>
                          </a:gs>
                        </a:gsLst>
                        <a:lin ang="2700000" scaled="1"/>
                      </a:gradFill>
                      <a:ln w="38100">
                        <a:solidFill>
                          <a:srgbClr val="FF99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 o:spid="_x0000_s1026" type="#_x0000_t64" style="position:absolute;margin-left:-399.85pt;margin-top:-86.7pt;width:1129.6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" fillcolor="#00004c" strokecolor="#f90" strokeweight="3pt">
              <v:fill color2="navy" rotate="t" angle="45" focus="100%" type="gradien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8CC" w:rsidRDefault="00ED18CC">
      <w:r>
        <w:separator/>
      </w:r>
    </w:p>
  </w:footnote>
  <w:footnote w:type="continuationSeparator" w:id="0">
    <w:p w:rsidR="00ED18CC" w:rsidRDefault="00ED18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Pr="00186B0B" w:rsidRDefault="00ED18CC" w:rsidP="00186B0B">
    <w:pPr>
      <w:rPr>
        <w:rFonts w:ascii="Arial" w:hAnsi="Arial" w:cs="Arial"/>
        <w:color w:val="666666"/>
        <w:sz w:val="15"/>
        <w:szCs w:val="15"/>
      </w:rPr>
    </w:pPr>
    <w:r>
      <w:rPr>
        <w:rFonts w:ascii="Arial" w:hAnsi="Arial" w:cs="Arial"/>
        <w:noProof/>
        <w:color w:val="666666"/>
        <w:sz w:val="15"/>
        <w:szCs w:val="15"/>
        <w:lang w:eastAsia="fr-FR" w:bidi="ar-SA"/>
      </w:rPr>
      <w:drawing>
        <wp:inline distT="0" distB="0" distL="0" distR="0" wp14:anchorId="6DD23790" wp14:editId="34AA924A">
          <wp:extent cx="952500" cy="790575"/>
          <wp:effectExtent l="0" t="0" r="0" b="9525"/>
          <wp:docPr id="11" name="Image 2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logo1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790575"/>
                  </a:xfrm>
                  <a:prstGeom prst="rect">
                    <a:avLst/>
                  </a:prstGeom>
                  <a:noFill/>
                  <a:ln>
                    <a:noFill/>
                  </a:ln>
                </pic:spPr>
              </pic:pic>
            </a:graphicData>
          </a:graphic>
        </wp:inline>
      </w:drawing>
    </w:r>
  </w:p>
  <w:p w:rsidR="00ED18CC" w:rsidRDefault="00ED18CC" w:rsidP="00703952">
    <w:pPr>
      <w:pStyle w:val="Style9ptJustifiGauche19cmAvant6pt"/>
      <w:tabs>
        <w:tab w:val="left" w:pos="8400"/>
        <w:tab w:val="right" w:pos="963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Default="00ED18CC">
    <w:pPr>
      <w:pStyle w:val="En-tte"/>
    </w:pPr>
    <w:r>
      <w:rPr>
        <w:noProof/>
        <w:lang w:eastAsia="fr-FR" w:bidi="ar-SA"/>
      </w:rPr>
      <mc:AlternateContent>
        <mc:Choice Requires="wps">
          <w:drawing>
            <wp:anchor distT="0" distB="0" distL="114300" distR="114300" simplePos="0" relativeHeight="251658240" behindDoc="0" locked="0" layoutInCell="1" allowOverlap="1" wp14:anchorId="0D7BAD64" wp14:editId="5CB79D08">
              <wp:simplePos x="0" y="0"/>
              <wp:positionH relativeFrom="column">
                <wp:posOffset>-424815</wp:posOffset>
              </wp:positionH>
              <wp:positionV relativeFrom="paragraph">
                <wp:posOffset>502285</wp:posOffset>
              </wp:positionV>
              <wp:extent cx="7019925" cy="1125855"/>
              <wp:effectExtent l="0" t="0" r="0" b="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1125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8CC" w:rsidRDefault="00ED18CC" w:rsidP="00BD4E79">
                          <w:pPr>
                            <w:pStyle w:val="LETITRE"/>
                            <w:pBdr>
                              <w:bottom w:val="single" w:sz="4" w:space="1" w:color="auto"/>
                            </w:pBdr>
                            <w:ind w:hanging="340"/>
                            <w:rPr>
                              <w:color w:val="FFFFFF"/>
                              <w:w w:val="80"/>
                            </w:rPr>
                          </w:pPr>
                          <w:r>
                            <w:rPr>
                              <w:color w:val="FFFFFF"/>
                              <w:w w:val="80"/>
                            </w:rPr>
                            <w:t>Avant-Projet RADOME</w:t>
                          </w:r>
                        </w:p>
                        <w:p w:rsidR="00ED18CC" w:rsidRPr="008F619C" w:rsidRDefault="00ED18CC" w:rsidP="008F619C">
                          <w:pPr>
                            <w:pStyle w:val="LETITRE"/>
                            <w:pBdr>
                              <w:bottom w:val="single" w:sz="4" w:space="1" w:color="auto"/>
                            </w:pBdr>
                            <w:ind w:hanging="340"/>
                            <w:rPr>
                              <w:color w:val="FFFFFF"/>
                              <w:w w:val="80"/>
                            </w:rPr>
                          </w:pPr>
                          <w:r w:rsidRPr="008F619C">
                            <w:rPr>
                              <w:color w:val="FFFFFF"/>
                              <w:w w:val="80"/>
                            </w:rPr>
                            <w:t>L’IHM WEB pour le monde</w:t>
                          </w:r>
                          <w:r w:rsidRPr="008F619C">
                            <w:rPr>
                              <w:b w:val="0"/>
                              <w:i/>
                              <w:color w:val="FFFFFF"/>
                              <w:w w:val="80"/>
                            </w:rPr>
                            <w:t xml:space="preserve"> embarqué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81" type="#_x0000_t202" style="position:absolute;left:0;text-align:left;margin-left:-33.45pt;margin-top:39.55pt;width:552.75pt;height:8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0t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" filled="f" stroked="f">
              <v:textbox>
                <w:txbxContent>
                  <w:p w:rsidR="00ED18CC" w:rsidRDefault="00ED18CC" w:rsidP="00BD4E79">
                    <w:pPr>
                      <w:pStyle w:val="LETITRE"/>
                      <w:pBdr>
                        <w:bottom w:val="single" w:sz="4" w:space="1" w:color="auto"/>
                      </w:pBdr>
                      <w:ind w:hanging="340"/>
                      <w:rPr>
                        <w:color w:val="FFFFFF"/>
                        <w:w w:val="80"/>
                      </w:rPr>
                    </w:pPr>
                    <w:r>
                      <w:rPr>
                        <w:color w:val="FFFFFF"/>
                        <w:w w:val="80"/>
                      </w:rPr>
                      <w:t>Avant-Projet RADOME</w:t>
                    </w:r>
                  </w:p>
                  <w:p w:rsidR="00ED18CC" w:rsidRPr="008F619C" w:rsidRDefault="00ED18CC" w:rsidP="008F619C">
                    <w:pPr>
                      <w:pStyle w:val="LETITRE"/>
                      <w:pBdr>
                        <w:bottom w:val="single" w:sz="4" w:space="1" w:color="auto"/>
                      </w:pBdr>
                      <w:ind w:hanging="340"/>
                      <w:rPr>
                        <w:color w:val="FFFFFF"/>
                        <w:w w:val="80"/>
                      </w:rPr>
                    </w:pPr>
                    <w:r w:rsidRPr="008F619C">
                      <w:rPr>
                        <w:color w:val="FFFFFF"/>
                        <w:w w:val="80"/>
                      </w:rPr>
                      <w:t>L’IHM WEB pour le monde</w:t>
                    </w:r>
                    <w:r w:rsidRPr="008F619C">
                      <w:rPr>
                        <w:b w:val="0"/>
                        <w:i/>
                        <w:color w:val="FFFFFF"/>
                        <w:w w:val="80"/>
                      </w:rPr>
                      <w:t xml:space="preserve"> embarqué</w:t>
                    </w:r>
                  </w:p>
                </w:txbxContent>
              </v:textbox>
            </v:shape>
          </w:pict>
        </mc:Fallback>
      </mc:AlternateContent>
    </w:r>
    <w:r>
      <w:rPr>
        <w:noProof/>
        <w:lang w:eastAsia="fr-FR" w:bidi="ar-SA"/>
      </w:rPr>
      <mc:AlternateContent>
        <mc:Choice Requires="wps">
          <w:drawing>
            <wp:anchor distT="0" distB="0" distL="114300" distR="114300" simplePos="0" relativeHeight="251654144" behindDoc="0" locked="0" layoutInCell="1" allowOverlap="1" wp14:anchorId="0B103598" wp14:editId="07E4BB19">
              <wp:simplePos x="0" y="0"/>
              <wp:positionH relativeFrom="column">
                <wp:posOffset>1194435</wp:posOffset>
              </wp:positionH>
              <wp:positionV relativeFrom="paragraph">
                <wp:posOffset>-173990</wp:posOffset>
              </wp:positionV>
              <wp:extent cx="3609975" cy="57150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8CC" w:rsidRPr="00596387" w:rsidRDefault="00ED18CC" w:rsidP="00BD4E79">
                          <w:pPr>
                            <w:jc w:val="center"/>
                            <w:rPr>
                              <w:b/>
                              <w:color w:val="000099"/>
                              <w:sz w:val="52"/>
                            </w:rPr>
                          </w:pPr>
                          <w:r w:rsidRPr="00A10B46">
                            <w:rPr>
                              <w:b/>
                              <w:color w:val="000099"/>
                              <w:sz w:val="52"/>
                            </w:rPr>
                            <w:t>MATIS</w:t>
                          </w:r>
                          <w:r>
                            <w:rPr>
                              <w:b/>
                              <w:color w:val="000099"/>
                              <w:sz w:val="52"/>
                            </w:rPr>
                            <w:t xml:space="preserve"> 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82" type="#_x0000_t202" style="position:absolute;left:0;text-align:left;margin-left:94.05pt;margin-top:-13.7pt;width:284.25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ovQIAAMI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" filled="f" stroked="f">
              <v:textbox>
                <w:txbxContent>
                  <w:p w:rsidR="00ED18CC" w:rsidRPr="00596387" w:rsidRDefault="00ED18CC" w:rsidP="00BD4E79">
                    <w:pPr>
                      <w:jc w:val="center"/>
                      <w:rPr>
                        <w:b/>
                        <w:color w:val="000099"/>
                        <w:sz w:val="52"/>
                      </w:rPr>
                    </w:pPr>
                    <w:r w:rsidRPr="00A10B46">
                      <w:rPr>
                        <w:b/>
                        <w:color w:val="000099"/>
                        <w:sz w:val="52"/>
                      </w:rPr>
                      <w:t>MATIS</w:t>
                    </w:r>
                    <w:r>
                      <w:rPr>
                        <w:b/>
                        <w:color w:val="000099"/>
                        <w:sz w:val="52"/>
                      </w:rPr>
                      <w:t xml:space="preserve"> Technologies</w:t>
                    </w:r>
                  </w:p>
                </w:txbxContent>
              </v:textbox>
            </v:shape>
          </w:pict>
        </mc:Fallback>
      </mc:AlternateContent>
    </w:r>
    <w:r>
      <w:rPr>
        <w:noProof/>
        <w:lang w:eastAsia="fr-FR" w:bidi="ar-SA"/>
      </w:rPr>
      <mc:AlternateContent>
        <mc:Choice Requires="wps">
          <w:drawing>
            <wp:anchor distT="0" distB="0" distL="114300" distR="114300" simplePos="0" relativeHeight="251659264" behindDoc="0" locked="0" layoutInCell="1" allowOverlap="1" wp14:anchorId="6CEA6E5E" wp14:editId="78990681">
              <wp:simplePos x="0" y="0"/>
              <wp:positionH relativeFrom="column">
                <wp:posOffset>-734695</wp:posOffset>
              </wp:positionH>
              <wp:positionV relativeFrom="paragraph">
                <wp:posOffset>1774825</wp:posOffset>
              </wp:positionV>
              <wp:extent cx="7658100" cy="0"/>
              <wp:effectExtent l="27305" t="22225" r="20320" b="25400"/>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139.75pt" to="545.15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" strokecolor="#f90" strokeweight="3pt"/>
          </w:pict>
        </mc:Fallback>
      </mc:AlternateContent>
    </w:r>
    <w:r>
      <w:rPr>
        <w:noProof/>
        <w:lang w:eastAsia="fr-FR" w:bidi="ar-SA"/>
      </w:rPr>
      <mc:AlternateContent>
        <mc:Choice Requires="wpg">
          <w:drawing>
            <wp:anchor distT="0" distB="0" distL="114300" distR="114300" simplePos="0" relativeHeight="251657216" behindDoc="0" locked="0" layoutInCell="1" allowOverlap="1" wp14:anchorId="219B7488" wp14:editId="63D24E03">
              <wp:simplePos x="0" y="0"/>
              <wp:positionH relativeFrom="column">
                <wp:posOffset>5894705</wp:posOffset>
              </wp:positionH>
              <wp:positionV relativeFrom="paragraph">
                <wp:posOffset>655320</wp:posOffset>
              </wp:positionV>
              <wp:extent cx="1257300" cy="1257300"/>
              <wp:effectExtent l="8255" t="17145" r="0" b="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257300"/>
                        <a:chOff x="1237" y="3937"/>
                        <a:chExt cx="12780" cy="12780"/>
                      </a:xfrm>
                    </wpg:grpSpPr>
                    <wps:wsp>
                      <wps:cNvPr id="5" name="Freeform 24"/>
                      <wps:cNvSpPr>
                        <a:spLocks/>
                      </wps:cNvSpPr>
                      <wps:spPr bwMode="auto">
                        <a:xfrm>
                          <a:off x="4837" y="7357"/>
                          <a:ext cx="5580" cy="2520"/>
                        </a:xfrm>
                        <a:custGeom>
                          <a:avLst/>
                          <a:gdLst>
                            <a:gd name="T0" fmla="*/ 0 w 5580"/>
                            <a:gd name="T1" fmla="*/ 1620 h 2520"/>
                            <a:gd name="T2" fmla="*/ 2880 w 5580"/>
                            <a:gd name="T3" fmla="*/ 0 h 2520"/>
                            <a:gd name="T4" fmla="*/ 5580 w 5580"/>
                            <a:gd name="T5" fmla="*/ 1620 h 2520"/>
                            <a:gd name="T6" fmla="*/ 4140 w 5580"/>
                            <a:gd name="T7" fmla="*/ 2520 h 2520"/>
                            <a:gd name="T8" fmla="*/ 2700 w 5580"/>
                            <a:gd name="T9" fmla="*/ 1620 h 2520"/>
                            <a:gd name="T10" fmla="*/ 1260 w 5580"/>
                            <a:gd name="T11" fmla="*/ 2520 h 2520"/>
                            <a:gd name="T12" fmla="*/ 0 w 5580"/>
                            <a:gd name="T13" fmla="*/ 1620 h 2520"/>
                          </a:gdLst>
                          <a:ahLst/>
                          <a:cxnLst>
                            <a:cxn ang="0">
                              <a:pos x="T0" y="T1"/>
                            </a:cxn>
                            <a:cxn ang="0">
                              <a:pos x="T2" y="T3"/>
                            </a:cxn>
                            <a:cxn ang="0">
                              <a:pos x="T4" y="T5"/>
                            </a:cxn>
                            <a:cxn ang="0">
                              <a:pos x="T6" y="T7"/>
                            </a:cxn>
                            <a:cxn ang="0">
                              <a:pos x="T8" y="T9"/>
                            </a:cxn>
                            <a:cxn ang="0">
                              <a:pos x="T10" y="T11"/>
                            </a:cxn>
                            <a:cxn ang="0">
                              <a:pos x="T12" y="T13"/>
                            </a:cxn>
                          </a:cxnLst>
                          <a:rect l="0" t="0" r="r" b="b"/>
                          <a:pathLst>
                            <a:path w="5580" h="2520">
                              <a:moveTo>
                                <a:pt x="0" y="1620"/>
                              </a:moveTo>
                              <a:lnTo>
                                <a:pt x="2880" y="0"/>
                              </a:lnTo>
                              <a:lnTo>
                                <a:pt x="5580" y="1620"/>
                              </a:lnTo>
                              <a:lnTo>
                                <a:pt x="4140" y="2520"/>
                              </a:lnTo>
                              <a:lnTo>
                                <a:pt x="2700" y="1620"/>
                              </a:lnTo>
                              <a:lnTo>
                                <a:pt x="1260" y="2520"/>
                              </a:lnTo>
                              <a:lnTo>
                                <a:pt x="0" y="162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25"/>
                      <wps:cNvSpPr>
                        <a:spLocks/>
                      </wps:cNvSpPr>
                      <wps:spPr bwMode="auto">
                        <a:xfrm>
                          <a:off x="6097" y="8977"/>
                          <a:ext cx="1440" cy="2340"/>
                        </a:xfrm>
                        <a:custGeom>
                          <a:avLst/>
                          <a:gdLst>
                            <a:gd name="T0" fmla="*/ 0 w 1440"/>
                            <a:gd name="T1" fmla="*/ 900 h 2340"/>
                            <a:gd name="T2" fmla="*/ 0 w 1440"/>
                            <a:gd name="T3" fmla="*/ 2340 h 2340"/>
                            <a:gd name="T4" fmla="*/ 1440 w 1440"/>
                            <a:gd name="T5" fmla="*/ 1440 h 2340"/>
                            <a:gd name="T6" fmla="*/ 1440 w 1440"/>
                            <a:gd name="T7" fmla="*/ 0 h 2340"/>
                            <a:gd name="T8" fmla="*/ 0 w 1440"/>
                            <a:gd name="T9" fmla="*/ 900 h 2340"/>
                          </a:gdLst>
                          <a:ahLst/>
                          <a:cxnLst>
                            <a:cxn ang="0">
                              <a:pos x="T0" y="T1"/>
                            </a:cxn>
                            <a:cxn ang="0">
                              <a:pos x="T2" y="T3"/>
                            </a:cxn>
                            <a:cxn ang="0">
                              <a:pos x="T4" y="T5"/>
                            </a:cxn>
                            <a:cxn ang="0">
                              <a:pos x="T6" y="T7"/>
                            </a:cxn>
                            <a:cxn ang="0">
                              <a:pos x="T8" y="T9"/>
                            </a:cxn>
                          </a:cxnLst>
                          <a:rect l="0" t="0" r="r" b="b"/>
                          <a:pathLst>
                            <a:path w="1440" h="2340">
                              <a:moveTo>
                                <a:pt x="0" y="900"/>
                              </a:moveTo>
                              <a:lnTo>
                                <a:pt x="0" y="2340"/>
                              </a:lnTo>
                              <a:lnTo>
                                <a:pt x="1440" y="1440"/>
                              </a:lnTo>
                              <a:lnTo>
                                <a:pt x="1440" y="0"/>
                              </a:lnTo>
                              <a:lnTo>
                                <a:pt x="0" y="90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6"/>
                      <wps:cNvSpPr>
                        <a:spLocks/>
                      </wps:cNvSpPr>
                      <wps:spPr bwMode="auto">
                        <a:xfrm>
                          <a:off x="7537" y="8977"/>
                          <a:ext cx="1440" cy="2340"/>
                        </a:xfrm>
                        <a:custGeom>
                          <a:avLst/>
                          <a:gdLst>
                            <a:gd name="T0" fmla="*/ 0 w 1440"/>
                            <a:gd name="T1" fmla="*/ 0 h 2340"/>
                            <a:gd name="T2" fmla="*/ 0 w 1440"/>
                            <a:gd name="T3" fmla="*/ 1440 h 2340"/>
                            <a:gd name="T4" fmla="*/ 1440 w 1440"/>
                            <a:gd name="T5" fmla="*/ 2340 h 2340"/>
                            <a:gd name="T6" fmla="*/ 1440 w 1440"/>
                            <a:gd name="T7" fmla="*/ 900 h 2340"/>
                            <a:gd name="T8" fmla="*/ 0 w 1440"/>
                            <a:gd name="T9" fmla="*/ 0 h 2340"/>
                          </a:gdLst>
                          <a:ahLst/>
                          <a:cxnLst>
                            <a:cxn ang="0">
                              <a:pos x="T0" y="T1"/>
                            </a:cxn>
                            <a:cxn ang="0">
                              <a:pos x="T2" y="T3"/>
                            </a:cxn>
                            <a:cxn ang="0">
                              <a:pos x="T4" y="T5"/>
                            </a:cxn>
                            <a:cxn ang="0">
                              <a:pos x="T6" y="T7"/>
                            </a:cxn>
                            <a:cxn ang="0">
                              <a:pos x="T8" y="T9"/>
                            </a:cxn>
                          </a:cxnLst>
                          <a:rect l="0" t="0" r="r" b="b"/>
                          <a:pathLst>
                            <a:path w="1440" h="2340">
                              <a:moveTo>
                                <a:pt x="0" y="0"/>
                              </a:moveTo>
                              <a:lnTo>
                                <a:pt x="0" y="1440"/>
                              </a:lnTo>
                              <a:lnTo>
                                <a:pt x="1440" y="2340"/>
                              </a:lnTo>
                              <a:lnTo>
                                <a:pt x="1440" y="900"/>
                              </a:lnTo>
                              <a:lnTo>
                                <a:pt x="0" y="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7"/>
                      <wps:cNvSpPr>
                        <a:spLocks/>
                      </wps:cNvSpPr>
                      <wps:spPr bwMode="auto">
                        <a:xfrm>
                          <a:off x="4837" y="8977"/>
                          <a:ext cx="2700" cy="4860"/>
                        </a:xfrm>
                        <a:custGeom>
                          <a:avLst/>
                          <a:gdLst>
                            <a:gd name="T0" fmla="*/ 0 w 2700"/>
                            <a:gd name="T1" fmla="*/ 0 h 4860"/>
                            <a:gd name="T2" fmla="*/ 0 w 2700"/>
                            <a:gd name="T3" fmla="*/ 3240 h 4860"/>
                            <a:gd name="T4" fmla="*/ 2700 w 2700"/>
                            <a:gd name="T5" fmla="*/ 4860 h 4860"/>
                            <a:gd name="T6" fmla="*/ 2700 w 2700"/>
                            <a:gd name="T7" fmla="*/ 3240 h 4860"/>
                            <a:gd name="T8" fmla="*/ 1260 w 2700"/>
                            <a:gd name="T9" fmla="*/ 2340 h 4860"/>
                            <a:gd name="T10" fmla="*/ 1260 w 2700"/>
                            <a:gd name="T11" fmla="*/ 900 h 4860"/>
                            <a:gd name="T12" fmla="*/ 0 w 2700"/>
                            <a:gd name="T13" fmla="*/ 0 h 4860"/>
                          </a:gdLst>
                          <a:ahLst/>
                          <a:cxnLst>
                            <a:cxn ang="0">
                              <a:pos x="T0" y="T1"/>
                            </a:cxn>
                            <a:cxn ang="0">
                              <a:pos x="T2" y="T3"/>
                            </a:cxn>
                            <a:cxn ang="0">
                              <a:pos x="T4" y="T5"/>
                            </a:cxn>
                            <a:cxn ang="0">
                              <a:pos x="T6" y="T7"/>
                            </a:cxn>
                            <a:cxn ang="0">
                              <a:pos x="T8" y="T9"/>
                            </a:cxn>
                            <a:cxn ang="0">
                              <a:pos x="T10" y="T11"/>
                            </a:cxn>
                            <a:cxn ang="0">
                              <a:pos x="T12" y="T13"/>
                            </a:cxn>
                          </a:cxnLst>
                          <a:rect l="0" t="0" r="r" b="b"/>
                          <a:pathLst>
                            <a:path w="2700" h="4860">
                              <a:moveTo>
                                <a:pt x="0" y="0"/>
                              </a:moveTo>
                              <a:lnTo>
                                <a:pt x="0" y="3240"/>
                              </a:lnTo>
                              <a:lnTo>
                                <a:pt x="2700" y="4860"/>
                              </a:lnTo>
                              <a:lnTo>
                                <a:pt x="2700" y="3240"/>
                              </a:lnTo>
                              <a:lnTo>
                                <a:pt x="1260" y="2340"/>
                              </a:lnTo>
                              <a:lnTo>
                                <a:pt x="1260" y="900"/>
                              </a:lnTo>
                              <a:lnTo>
                                <a:pt x="0" y="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8"/>
                      <wps:cNvSpPr>
                        <a:spLocks/>
                      </wps:cNvSpPr>
                      <wps:spPr bwMode="auto">
                        <a:xfrm>
                          <a:off x="6097" y="10417"/>
                          <a:ext cx="2880" cy="1800"/>
                        </a:xfrm>
                        <a:custGeom>
                          <a:avLst/>
                          <a:gdLst>
                            <a:gd name="T0" fmla="*/ 0 w 2880"/>
                            <a:gd name="T1" fmla="*/ 900 h 1800"/>
                            <a:gd name="T2" fmla="*/ 1440 w 2880"/>
                            <a:gd name="T3" fmla="*/ 1800 h 1800"/>
                            <a:gd name="T4" fmla="*/ 2880 w 2880"/>
                            <a:gd name="T5" fmla="*/ 900 h 1800"/>
                            <a:gd name="T6" fmla="*/ 1440 w 2880"/>
                            <a:gd name="T7" fmla="*/ 0 h 1800"/>
                            <a:gd name="T8" fmla="*/ 0 w 2880"/>
                            <a:gd name="T9" fmla="*/ 900 h 1800"/>
                          </a:gdLst>
                          <a:ahLst/>
                          <a:cxnLst>
                            <a:cxn ang="0">
                              <a:pos x="T0" y="T1"/>
                            </a:cxn>
                            <a:cxn ang="0">
                              <a:pos x="T2" y="T3"/>
                            </a:cxn>
                            <a:cxn ang="0">
                              <a:pos x="T4" y="T5"/>
                            </a:cxn>
                            <a:cxn ang="0">
                              <a:pos x="T6" y="T7"/>
                            </a:cxn>
                            <a:cxn ang="0">
                              <a:pos x="T8" y="T9"/>
                            </a:cxn>
                          </a:cxnLst>
                          <a:rect l="0" t="0" r="r" b="b"/>
                          <a:pathLst>
                            <a:path w="2880" h="1800">
                              <a:moveTo>
                                <a:pt x="0" y="900"/>
                              </a:moveTo>
                              <a:lnTo>
                                <a:pt x="1440" y="1800"/>
                              </a:lnTo>
                              <a:lnTo>
                                <a:pt x="2880" y="900"/>
                              </a:lnTo>
                              <a:lnTo>
                                <a:pt x="1440" y="0"/>
                              </a:lnTo>
                              <a:lnTo>
                                <a:pt x="0" y="900"/>
                              </a:lnTo>
                              <a:close/>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29"/>
                      <wps:cNvSpPr>
                        <a:spLocks noChangeArrowheads="1"/>
                      </wps:cNvSpPr>
                      <wps:spPr bwMode="auto">
                        <a:xfrm rot="-2680982">
                          <a:off x="1237" y="3937"/>
                          <a:ext cx="12780" cy="12780"/>
                        </a:xfrm>
                        <a:custGeom>
                          <a:avLst/>
                          <a:gdLst>
                            <a:gd name="G0" fmla="+- 8982 0 0"/>
                            <a:gd name="G1" fmla="+- -8907962 0 0"/>
                            <a:gd name="G2" fmla="+- 0 0 -8907962"/>
                            <a:gd name="T0" fmla="*/ 0 256 1"/>
                            <a:gd name="T1" fmla="*/ 180 256 1"/>
                            <a:gd name="G3" fmla="+- -8907962 T0 T1"/>
                            <a:gd name="T2" fmla="*/ 0 256 1"/>
                            <a:gd name="T3" fmla="*/ 90 256 1"/>
                            <a:gd name="G4" fmla="+- -8907962 T2 T3"/>
                            <a:gd name="G5" fmla="*/ G4 2 1"/>
                            <a:gd name="T4" fmla="*/ 90 256 1"/>
                            <a:gd name="T5" fmla="*/ 0 256 1"/>
                            <a:gd name="G6" fmla="+- -8907962 T4 T5"/>
                            <a:gd name="G7" fmla="*/ G6 2 1"/>
                            <a:gd name="G8" fmla="abs -8907962"/>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8982"/>
                            <a:gd name="G18" fmla="*/ 8982 1 2"/>
                            <a:gd name="G19" fmla="+- G18 5400 0"/>
                            <a:gd name="G20" fmla="cos G19 -8907962"/>
                            <a:gd name="G21" fmla="sin G19 -8907962"/>
                            <a:gd name="G22" fmla="+- G20 10800 0"/>
                            <a:gd name="G23" fmla="+- G21 10800 0"/>
                            <a:gd name="G24" fmla="+- 10800 0 G20"/>
                            <a:gd name="G25" fmla="+- 8982 10800 0"/>
                            <a:gd name="G26" fmla="?: G9 G17 G25"/>
                            <a:gd name="G27" fmla="?: G9 0 21600"/>
                            <a:gd name="G28" fmla="cos 10800 -8907962"/>
                            <a:gd name="G29" fmla="sin 10800 -8907962"/>
                            <a:gd name="G30" fmla="sin 8982 -8907962"/>
                            <a:gd name="G31" fmla="+- G28 10800 0"/>
                            <a:gd name="G32" fmla="+- G29 10800 0"/>
                            <a:gd name="G33" fmla="+- G30 10800 0"/>
                            <a:gd name="G34" fmla="?: G4 0 G31"/>
                            <a:gd name="G35" fmla="?: -8907962 G34 0"/>
                            <a:gd name="G36" fmla="?: G6 G35 G31"/>
                            <a:gd name="G37" fmla="+- 21600 0 G36"/>
                            <a:gd name="G38" fmla="?: G4 0 G33"/>
                            <a:gd name="G39" fmla="?: -8907962 G38 G32"/>
                            <a:gd name="G40" fmla="?: G6 G39 0"/>
                            <a:gd name="G41" fmla="?: G4 G32 21600"/>
                            <a:gd name="G42" fmla="?: G6 G41 G33"/>
                            <a:gd name="T12" fmla="*/ 10800 w 21600"/>
                            <a:gd name="T13" fmla="*/ 0 h 21600"/>
                            <a:gd name="T14" fmla="*/ 3694 w 21600"/>
                            <a:gd name="T15" fmla="*/ 3919 h 21600"/>
                            <a:gd name="T16" fmla="*/ 10800 w 21600"/>
                            <a:gd name="T17" fmla="*/ 1818 h 21600"/>
                            <a:gd name="T18" fmla="*/ 17906 w 21600"/>
                            <a:gd name="T19" fmla="*/ 391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4347" y="4552"/>
                              </a:moveTo>
                              <a:cubicBezTo>
                                <a:pt x="6039" y="2804"/>
                                <a:pt x="8367" y="1817"/>
                                <a:pt x="10800" y="1818"/>
                              </a:cubicBezTo>
                              <a:cubicBezTo>
                                <a:pt x="13232" y="1818"/>
                                <a:pt x="15560" y="2804"/>
                                <a:pt x="17252" y="4552"/>
                              </a:cubicBezTo>
                              <a:lnTo>
                                <a:pt x="18559" y="3287"/>
                              </a:lnTo>
                              <a:cubicBezTo>
                                <a:pt x="16524" y="1186"/>
                                <a:pt x="13724" y="-1"/>
                                <a:pt x="10799" y="0"/>
                              </a:cubicBezTo>
                              <a:cubicBezTo>
                                <a:pt x="7875" y="0"/>
                                <a:pt x="5075" y="1186"/>
                                <a:pt x="3040" y="3287"/>
                              </a:cubicBezTo>
                              <a:close/>
                            </a:path>
                          </a:pathLst>
                        </a:cu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464.15pt;margin-top:51.6pt;width:99pt;height:99pt;z-index:251657216" coordorigin="1237,3937" coordsize="12780,1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">
              <v:shape id="Freeform 24" o:spid="_x0000_s1027" style="position:absolute;left:4837;top:7357;width:5580;height:2520;visibility:visible;mso-wrap-style:square;v-text-anchor:top" coordsize="5580,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A3sQA&#10;AADaAAAADwAAAGRycy9kb3ducmV2LnhtbESPQWvCQBSE74X+h+UVvBTdKCglugmlEBBPakuLt2f2&#10;mUSzb+PuatJ/3y0Uehxm5htmlQ+mFXdyvrGsYDpJQBCXVjdcKfh4L8YvIHxA1thaJgXf5CHPHh9W&#10;mGrb847u+1CJCGGfooI6hC6V0pc1GfQT2xFH72SdwRClq6R22Ee4aeUsSRbSYMNxocaO3moqL/ub&#10;UVAWh23/tSiun8ezNevKX58vbqPU6Gl4XYIINIT/8F97rRXM4fdKv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QN7EAAAA2gAAAA8AAAAAAAAAAAAAAAAAmAIAAGRycy9k&#10;b3ducmV2LnhtbFBLBQYAAAAABAAEAPUAAACJAwAAAAA=&#10;" path="m,1620l2880,,5580,1620,4140,2520,2700,1620,1260,2520,,1620xe" filled="f" strokecolor="silver">
                <v:path arrowok="t" o:connecttype="custom" o:connectlocs="0,1620;2880,0;5580,1620;4140,2520;2700,1620;1260,2520;0,1620" o:connectangles="0,0,0,0,0,0,0"/>
              </v:shape>
              <v:shape id="Freeform 25" o:spid="_x0000_s1028" style="position:absolute;left:6097;top:8977;width:1440;height:2340;visibility:visible;mso-wrap-style:square;v-text-anchor:top" coordsize="14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B28IA&#10;AADaAAAADwAAAGRycy9kb3ducmV2LnhtbESPQYvCMBSE74L/IbwFL7KmKyhuNYoIgqAiVqHXR/Ns&#10;yzYvpclq9dcbQfA4zMw3zGzRmkpcqXGlZQU/gwgEcWZ1ybmC82n9PQHhPLLGyjIpuJODxbzbmWGs&#10;7Y2PdE18LgKEXYwKCu/rWEqXFWTQDWxNHLyLbQz6IJtc6gZvAW4qOYyisTRYclgosKZVQdlf8m8U&#10;7NLUHNaPXX//2P5u+nJkk3Rplep9tcspCE+t/4Tf7Y1WMIbXlX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AHbwgAAANoAAAAPAAAAAAAAAAAAAAAAAJgCAABkcnMvZG93&#10;bnJldi54bWxQSwUGAAAAAAQABAD1AAAAhwMAAAAA&#10;" path="m,900l,2340,1440,1440,1440,,,900xe" filled="f" strokecolor="silver">
                <v:path arrowok="t" o:connecttype="custom" o:connectlocs="0,900;0,2340;1440,1440;1440,0;0,900" o:connectangles="0,0,0,0,0"/>
              </v:shape>
              <v:shape id="Freeform 26" o:spid="_x0000_s1029" style="position:absolute;left:7537;top:8977;width:1440;height:2340;visibility:visible;mso-wrap-style:square;v-text-anchor:top" coordsize="14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kQMUA&#10;AADaAAAADwAAAGRycy9kb3ducmV2LnhtbESPQWvCQBSE7wX/w/KEXoLZWKjV1FWkIAhNEVMh10f2&#10;NQlm34bsNqb++m5B6HGYmW+Y9XY0rRiod41lBfM4AUFcWt1wpeD8uZ8tQTiPrLG1TAp+yMF2M3lY&#10;Y6rtlU805L4SAcIuRQW1910qpStrMuhi2xEH78v2Bn2QfSV1j9cAN618SpKFNNhwWKixo7eaykv+&#10;bRRkRWGO+1sWfdzeV4dIPtu82FmlHqfj7hWEp9H/h+/tg1bw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AxQAAANoAAAAPAAAAAAAAAAAAAAAAAJgCAABkcnMv&#10;ZG93bnJldi54bWxQSwUGAAAAAAQABAD1AAAAigMAAAAA&#10;" path="m,l,1440r1440,900l1440,900,,xe" filled="f" strokecolor="silver">
                <v:path arrowok="t" o:connecttype="custom" o:connectlocs="0,0;0,1440;1440,2340;1440,900;0,0" o:connectangles="0,0,0,0,0"/>
              </v:shape>
              <v:shape id="Freeform 27" o:spid="_x0000_s1030" style="position:absolute;left:4837;top:8977;width:2700;height:4860;visibility:visible;mso-wrap-style:square;v-text-anchor:top" coordsize="2700,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E7wA&#10;AADaAAAADwAAAGRycy9kb3ducmV2LnhtbERPzQ7BQBC+S7zDZiRubAlCWSJE4uCiSBxHd7SN7mzT&#10;XdTb24PE8cv3v1g1phQvql1hWcGgH4EgTq0uOFNwPu16UxDOI2ssLZOCDzlYLdutBcbavvlIr8Rn&#10;IoSwi1FB7n0VS+nSnAy6vq2IA3e3tUEfYJ1JXeM7hJtSDqNoIg0WHBpyrGiTU/pInkbBab3Nxp/D&#10;5TqTl9vI7cpr4jcjpbqdZj0H4anxf/HPvdcKwtZwJd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9qMMTvAAAANoAAAAPAAAAAAAAAAAAAAAAAJgCAABkcnMvZG93bnJldi54&#10;bWxQSwUGAAAAAAQABAD1AAAAgQMAAAAA&#10;" path="m,l,3240,2700,4860r,-1620l1260,2340r,-1440l,xe" filled="f" strokecolor="silver">
                <v:path arrowok="t" o:connecttype="custom" o:connectlocs="0,0;0,3240;2700,4860;2700,3240;1260,2340;1260,900;0,0" o:connectangles="0,0,0,0,0,0,0"/>
              </v:shape>
              <v:shape id="Freeform 28" o:spid="_x0000_s1031" style="position:absolute;left:6097;top:10417;width:2880;height:1800;visibility:visible;mso-wrap-style:square;v-text-anchor:top" coordsize="288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cC8MA&#10;AADaAAAADwAAAGRycy9kb3ducmV2LnhtbESPQWvCQBSE7wX/w/KE3upGwVajq9iC4KWCMRdvj+wz&#10;G82+jdlV03/vCgWPw8x8w8yXna3FjVpfOVYwHCQgiAunKy4V5Pv1xwSED8gaa8ek4I88LBe9tzmm&#10;2t15R7cslCJC2KeowITQpFL6wpBFP3ANcfSOrrUYomxLqVu8R7it5ShJPqXFiuOCwYZ+DBXn7GoV&#10;7K7fIc+a7WU8PW2/zOE334xWZ6Xe+91qBiJQF17h//ZGK5jC80q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NcC8MAAADaAAAADwAAAAAAAAAAAAAAAACYAgAAZHJzL2Rv&#10;d25yZXYueG1sUEsFBgAAAAAEAAQA9QAAAIgDAAAAAA==&#10;" path="m,900r1440,900l2880,900,1440,,,900xe" filled="f" strokecolor="silver">
                <v:path arrowok="t" o:connecttype="custom" o:connectlocs="0,900;1440,1800;2880,900;1440,0;0,900" o:connectangles="0,0,0,0,0"/>
              </v:shape>
              <v:shape id="AutoShape 29" o:spid="_x0000_s1032" style="position:absolute;left:1237;top:3937;width:12780;height:12780;rotation:-2928347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fO8MA&#10;AADbAAAADwAAAGRycy9kb3ducmV2LnhtbESPQWsCMRCF7wX/QxjBW822UpGtUVQoSC+lq/Y8bKbZ&#10;ZTeTJYm6/fedQ6G3Gd6b975Zb0ffqxvF1AY28DQvQBHXwbbsDJxPb48rUCkjW+wDk4EfSrDdTB7W&#10;WNpw50+6VdkpCeFUooEm56HUOtUNeUzzMBCL9h2ixyxrdNpGvEu47/VzUSy1x5alocGBDg3VXXX1&#10;Br4Wl5fu1O2Pvov6vbp+oNu5pTGz6bh7BZVpzP/mv+uj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xfO8MAAADbAAAADwAAAAAAAAAAAAAAAACYAgAAZHJzL2Rv&#10;d25yZXYueG1sUEsFBgAAAAAEAAQA9QAAAIgDAAAAAA==&#10;" path="m4347,4552c6039,2804,8367,1817,10800,1818v2432,,4760,986,6452,2734l18559,3287c16524,1186,13724,-1,10799,,7875,,5075,1186,3040,3287l4347,4552xe" filled="f" strokecolor="silver">
                <v:stroke joinstyle="miter"/>
                <v:path o:connecttype="custom" o:connectlocs="6390,0;2186,2319;6390,1076;10594,2319" o:connectangles="0,0,0,0" textboxrect="1595,0,20005,6103"/>
              </v:shape>
            </v:group>
          </w:pict>
        </mc:Fallback>
      </mc:AlternateContent>
    </w:r>
    <w:r>
      <w:rPr>
        <w:noProof/>
        <w:lang w:eastAsia="fr-FR" w:bidi="ar-SA"/>
      </w:rPr>
      <mc:AlternateContent>
        <mc:Choice Requires="wps">
          <w:drawing>
            <wp:anchor distT="0" distB="0" distL="114300" distR="114300" simplePos="0" relativeHeight="251656192" behindDoc="0" locked="0" layoutInCell="1" allowOverlap="1" wp14:anchorId="1607A34E" wp14:editId="3E10B57D">
              <wp:simplePos x="0" y="0"/>
              <wp:positionH relativeFrom="column">
                <wp:posOffset>-734695</wp:posOffset>
              </wp:positionH>
              <wp:positionV relativeFrom="paragraph">
                <wp:posOffset>402590</wp:posOffset>
              </wp:positionV>
              <wp:extent cx="9192895" cy="1366520"/>
              <wp:effectExtent l="8255" t="2540" r="0" b="2540"/>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2895" cy="1366520"/>
                      </a:xfrm>
                      <a:prstGeom prst="roundRect">
                        <a:avLst>
                          <a:gd name="adj" fmla="val 0"/>
                        </a:avLst>
                      </a:prstGeom>
                      <a:gradFill rotWithShape="1">
                        <a:gsLst>
                          <a:gs pos="0">
                            <a:srgbClr val="000080"/>
                          </a:gs>
                          <a:gs pos="100000">
                            <a:srgbClr val="000000"/>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margin-left:-57.85pt;margin-top:31.7pt;width:723.85pt;height:10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" fillcolor="navy" stroked="f">
              <v:fill color2="black" rotate="t" angle="45" focus="100%" type="gradient"/>
            </v:roundrect>
          </w:pict>
        </mc:Fallback>
      </mc:AlternateContent>
    </w:r>
    <w:r>
      <w:rPr>
        <w:noProof/>
        <w:sz w:val="20"/>
        <w:lang w:eastAsia="fr-FR" w:bidi="ar-SA"/>
      </w:rPr>
      <w:drawing>
        <wp:anchor distT="0" distB="0" distL="114300" distR="114300" simplePos="0" relativeHeight="251655168" behindDoc="0" locked="0" layoutInCell="1" allowOverlap="1" wp14:anchorId="220F4132" wp14:editId="3E44EB43">
          <wp:simplePos x="0" y="0"/>
          <wp:positionH relativeFrom="column">
            <wp:posOffset>-508635</wp:posOffset>
          </wp:positionH>
          <wp:positionV relativeFrom="paragraph">
            <wp:posOffset>-270510</wp:posOffset>
          </wp:positionV>
          <wp:extent cx="803275" cy="668020"/>
          <wp:effectExtent l="0" t="0" r="0" b="0"/>
          <wp:wrapNone/>
          <wp:docPr id="45" name="Image 21" descr="MATIS Tech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MATIS Tech -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668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Default="00ED18C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091" w:rsidRDefault="00ED18CC" w:rsidP="006A6B9E">
    <w:pPr>
      <w:pBdr>
        <w:bottom w:val="double" w:sz="4" w:space="1" w:color="auto"/>
      </w:pBdr>
      <w:tabs>
        <w:tab w:val="left" w:pos="3969"/>
        <w:tab w:val="left" w:pos="8222"/>
      </w:tabs>
      <w:jc w:val="left"/>
      <w:rPr>
        <w:ins w:id="496" w:author="EPR_Consultant07" w:date="2014-03-19T16:05:00Z"/>
        <w:b/>
        <w:sz w:val="20"/>
        <w:szCs w:val="20"/>
      </w:rPr>
    </w:pPr>
    <w:r w:rsidRPr="0048186A">
      <w:rPr>
        <w:b/>
        <w:sz w:val="20"/>
        <w:szCs w:val="20"/>
      </w:rPr>
      <w:t>MATIS TECHNOLOGIES</w:t>
    </w:r>
    <w:r w:rsidRPr="0048186A">
      <w:rPr>
        <w:b/>
        <w:sz w:val="20"/>
        <w:szCs w:val="20"/>
      </w:rPr>
      <w:tab/>
    </w:r>
    <w:r>
      <w:rPr>
        <w:b/>
        <w:sz w:val="20"/>
        <w:szCs w:val="20"/>
      </w:rPr>
      <w:t xml:space="preserve">                         </w:t>
    </w:r>
  </w:p>
  <w:p w:rsidR="00ED18CC" w:rsidRDefault="00817091" w:rsidP="00817091">
    <w:pPr>
      <w:pBdr>
        <w:bottom w:val="double" w:sz="4" w:space="1" w:color="auto"/>
      </w:pBdr>
      <w:tabs>
        <w:tab w:val="left" w:pos="3969"/>
        <w:tab w:val="left" w:pos="8222"/>
      </w:tabs>
      <w:jc w:val="right"/>
      <w:rPr>
        <w:b/>
        <w:sz w:val="20"/>
        <w:szCs w:val="20"/>
      </w:rPr>
      <w:pPrChange w:id="497" w:author="EPR_Consultant07" w:date="2014-03-19T16:06:00Z">
        <w:pPr>
          <w:pBdr>
            <w:bottom w:val="double" w:sz="4" w:space="1" w:color="auto"/>
          </w:pBdr>
          <w:tabs>
            <w:tab w:val="left" w:pos="3969"/>
            <w:tab w:val="left" w:pos="8222"/>
          </w:tabs>
          <w:jc w:val="left"/>
        </w:pPr>
      </w:pPrChange>
    </w:pPr>
    <w:ins w:id="498" w:author="EPR_Consultant07" w:date="2014-03-19T16:09:00Z">
      <w:r>
        <w:rPr>
          <w:sz w:val="20"/>
          <w:szCs w:val="20"/>
        </w:rPr>
        <w:fldChar w:fldCharType="begin"/>
      </w:r>
      <w:r>
        <w:rPr>
          <w:sz w:val="20"/>
          <w:szCs w:val="20"/>
        </w:rPr>
        <w:instrText xml:space="preserve"> FILENAME  </w:instrText>
      </w:r>
    </w:ins>
    <w:r>
      <w:rPr>
        <w:sz w:val="20"/>
        <w:szCs w:val="20"/>
      </w:rPr>
      <w:fldChar w:fldCharType="separate"/>
    </w:r>
    <w:ins w:id="499" w:author="EPR_Consultant07" w:date="2014-03-19T16:09:00Z">
      <w:r>
        <w:rPr>
          <w:noProof/>
          <w:sz w:val="20"/>
          <w:szCs w:val="20"/>
        </w:rPr>
        <w:t>AFT_RADOME_001_draft.docx</w:t>
      </w:r>
      <w:r>
        <w:rPr>
          <w:sz w:val="20"/>
          <w:szCs w:val="20"/>
        </w:rPr>
        <w:fldChar w:fldCharType="end"/>
      </w:r>
    </w:ins>
    <w:ins w:id="500" w:author="EPR_Consultant07" w:date="2014-03-19T16:08:00Z">
      <w:r>
        <w:rPr>
          <w:sz w:val="20"/>
          <w:szCs w:val="20"/>
        </w:rPr>
        <w:t xml:space="preserve"> </w:t>
      </w:r>
    </w:ins>
    <w:ins w:id="501" w:author="EPR_Consultant07" w:date="2014-03-19T16:07:00Z">
      <w:r>
        <w:rPr>
          <w:sz w:val="20"/>
          <w:szCs w:val="20"/>
        </w:rPr>
        <w:t xml:space="preserve"> </w:t>
      </w:r>
      <w:r>
        <w:rPr>
          <w:b/>
          <w:sz w:val="20"/>
          <w:szCs w:val="20"/>
        </w:rPr>
        <w:t>-</w:t>
      </w:r>
    </w:ins>
    <w:ins w:id="502" w:author="EPR_Consultant07" w:date="2014-03-19T16:05:00Z">
      <w:r>
        <w:rPr>
          <w:b/>
          <w:sz w:val="20"/>
          <w:szCs w:val="20"/>
        </w:rPr>
        <w:t xml:space="preserve"> </w:t>
      </w:r>
    </w:ins>
    <w:del w:id="503" w:author="EPR_Consultant07" w:date="2014-03-19T16:05:00Z">
      <w:r w:rsidR="00ED18CC" w:rsidDel="00817091">
        <w:rPr>
          <w:b/>
          <w:sz w:val="20"/>
          <w:szCs w:val="20"/>
        </w:rPr>
        <w:delText xml:space="preserve">       </w:delText>
      </w:r>
    </w:del>
    <w:r w:rsidR="00ED18CC">
      <w:rPr>
        <w:b/>
        <w:sz w:val="20"/>
        <w:szCs w:val="20"/>
      </w:rPr>
      <w:t>RADOME Analyse Fonctionnelle Technique</w:t>
    </w:r>
  </w:p>
  <w:p w:rsidR="00ED18CC" w:rsidRDefault="00ED18CC" w:rsidP="00BC32D5">
    <w:pPr>
      <w:pBdr>
        <w:bottom w:val="double" w:sz="4" w:space="1" w:color="auto"/>
      </w:pBdr>
      <w:tabs>
        <w:tab w:val="left" w:pos="3969"/>
        <w:tab w:val="left" w:pos="8222"/>
      </w:tabs>
      <w:jc w:val="right"/>
      <w:rPr>
        <w:b/>
        <w:sz w:val="20"/>
        <w:szCs w:val="20"/>
      </w:rPr>
    </w:pPr>
  </w:p>
  <w:p w:rsidR="00ED18CC" w:rsidRPr="002B5B51" w:rsidRDefault="00ED18CC" w:rsidP="00BC32D5">
    <w:pPr>
      <w:pBdr>
        <w:bottom w:val="double" w:sz="4" w:space="1" w:color="auto"/>
      </w:pBdr>
      <w:tabs>
        <w:tab w:val="left" w:pos="3969"/>
        <w:tab w:val="left" w:pos="8222"/>
      </w:tabs>
      <w:jc w:val="right"/>
      <w:rPr>
        <w:b/>
        <w:sz w:val="20"/>
        <w:szCs w:val="20"/>
      </w:rPr>
    </w:pPr>
    <w:r w:rsidRPr="0048186A">
      <w:rPr>
        <w:sz w:val="20"/>
        <w:szCs w:val="20"/>
      </w:rPr>
      <w:t xml:space="preserve">Page </w:t>
    </w:r>
    <w:r w:rsidRPr="000F0BF3">
      <w:rPr>
        <w:sz w:val="20"/>
        <w:szCs w:val="20"/>
      </w:rPr>
      <w:fldChar w:fldCharType="begin"/>
    </w:r>
    <w:r w:rsidRPr="0048186A">
      <w:rPr>
        <w:sz w:val="20"/>
        <w:szCs w:val="20"/>
      </w:rPr>
      <w:instrText xml:space="preserve"> PAGE </w:instrText>
    </w:r>
    <w:r w:rsidRPr="000F0BF3">
      <w:rPr>
        <w:sz w:val="20"/>
        <w:szCs w:val="20"/>
      </w:rPr>
      <w:fldChar w:fldCharType="separate"/>
    </w:r>
    <w:r w:rsidR="009371FF">
      <w:rPr>
        <w:noProof/>
        <w:sz w:val="20"/>
        <w:szCs w:val="20"/>
      </w:rPr>
      <w:t>8</w:t>
    </w:r>
    <w:r w:rsidRPr="000F0BF3">
      <w:rPr>
        <w:sz w:val="20"/>
        <w:szCs w:val="20"/>
      </w:rPr>
      <w:fldChar w:fldCharType="end"/>
    </w:r>
    <w:r w:rsidRPr="0048186A">
      <w:rPr>
        <w:sz w:val="20"/>
        <w:szCs w:val="20"/>
      </w:rPr>
      <w:t xml:space="preserve"> sur </w:t>
    </w:r>
    <w:r w:rsidRPr="000F0BF3">
      <w:rPr>
        <w:sz w:val="20"/>
        <w:szCs w:val="20"/>
      </w:rPr>
      <w:fldChar w:fldCharType="begin"/>
    </w:r>
    <w:r w:rsidRPr="0048186A">
      <w:rPr>
        <w:sz w:val="20"/>
        <w:szCs w:val="20"/>
      </w:rPr>
      <w:instrText xml:space="preserve"> NUMPAGES  </w:instrText>
    </w:r>
    <w:r w:rsidRPr="000F0BF3">
      <w:rPr>
        <w:sz w:val="20"/>
        <w:szCs w:val="20"/>
      </w:rPr>
      <w:fldChar w:fldCharType="separate"/>
    </w:r>
    <w:r w:rsidR="009371FF">
      <w:rPr>
        <w:noProof/>
        <w:sz w:val="20"/>
        <w:szCs w:val="20"/>
      </w:rPr>
      <w:t>9</w:t>
    </w:r>
    <w:r w:rsidRPr="000F0BF3">
      <w:rPr>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8CC" w:rsidRDefault="00ED18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84pt;height:87pt" o:bullet="t">
        <v:imagedata r:id="rId1" o:title="clip_image001"/>
      </v:shape>
    </w:pict>
  </w:numPicBullet>
  <w:abstractNum w:abstractNumId="0">
    <w:nsid w:val="070C17D6"/>
    <w:multiLevelType w:val="multilevel"/>
    <w:tmpl w:val="2EE8D68C"/>
    <w:lvl w:ilvl="0">
      <w:start w:val="2"/>
      <w:numFmt w:val="decimal"/>
      <w:lvlText w:val="%1."/>
      <w:lvlJc w:val="left"/>
      <w:pPr>
        <w:tabs>
          <w:tab w:val="num" w:pos="360"/>
        </w:tabs>
        <w:ind w:left="360" w:hanging="360"/>
      </w:pPr>
      <w:rPr>
        <w:rFonts w:hint="default"/>
      </w:rPr>
    </w:lvl>
    <w:lvl w:ilvl="1">
      <w:start w:val="1"/>
      <w:numFmt w:val="decimal"/>
      <w:pStyle w:val="NIV2"/>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798714F"/>
    <w:multiLevelType w:val="multilevel"/>
    <w:tmpl w:val="9FB6B8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8E5A6C"/>
    <w:multiLevelType w:val="multilevel"/>
    <w:tmpl w:val="54047436"/>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31367BB"/>
    <w:multiLevelType w:val="multilevel"/>
    <w:tmpl w:val="E65ACF84"/>
    <w:styleLink w:val="Corp"/>
    <w:lvl w:ilvl="0">
      <w:start w:val="1"/>
      <w:numFmt w:val="bullet"/>
      <w:lvlText w:val=""/>
      <w:lvlJc w:val="left"/>
      <w:pPr>
        <w:tabs>
          <w:tab w:val="num" w:pos="2234"/>
        </w:tabs>
        <w:ind w:left="2234" w:hanging="360"/>
      </w:pPr>
      <w:rPr>
        <w:rFonts w:ascii="Wingdings" w:hAnsi="Wingdings"/>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3A002F6"/>
    <w:multiLevelType w:val="multilevel"/>
    <w:tmpl w:val="B396033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nsid w:val="1592481F"/>
    <w:multiLevelType w:val="hybridMultilevel"/>
    <w:tmpl w:val="7662F566"/>
    <w:lvl w:ilvl="0" w:tplc="FD5A0894">
      <w:start w:val="1"/>
      <w:numFmt w:val="bullet"/>
      <w:lvlText w:val="-"/>
      <w:lvlJc w:val="left"/>
      <w:pPr>
        <w:ind w:left="1065" w:hanging="360"/>
      </w:pPr>
      <w:rPr>
        <w:rFonts w:ascii="Trebuchet MS" w:eastAsia="Times New Roman" w:hAnsi="Trebuchet MS"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190D2B31"/>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B136B76"/>
    <w:multiLevelType w:val="multilevel"/>
    <w:tmpl w:val="2444BFD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8">
    <w:nsid w:val="1D6E4048"/>
    <w:multiLevelType w:val="hybridMultilevel"/>
    <w:tmpl w:val="AF0AA11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F650F3D"/>
    <w:multiLevelType w:val="multilevel"/>
    <w:tmpl w:val="3A7613BA"/>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10">
    <w:nsid w:val="21462E6F"/>
    <w:multiLevelType w:val="multilevel"/>
    <w:tmpl w:val="54047436"/>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3005D97"/>
    <w:multiLevelType w:val="multilevel"/>
    <w:tmpl w:val="667AB2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26D572DC"/>
    <w:multiLevelType w:val="multilevel"/>
    <w:tmpl w:val="AF7EE7C4"/>
    <w:lvl w:ilvl="0">
      <w:start w:val="1"/>
      <w:numFmt w:val="decimal"/>
      <w:lvlText w:val="%1."/>
      <w:lvlJc w:val="left"/>
      <w:pPr>
        <w:tabs>
          <w:tab w:val="num" w:pos="814"/>
        </w:tabs>
        <w:ind w:left="454" w:hanging="360"/>
      </w:pPr>
      <w:rPr>
        <w:rFonts w:hint="default"/>
      </w:rPr>
    </w:lvl>
    <w:lvl w:ilvl="1">
      <w:start w:val="1"/>
      <w:numFmt w:val="decimal"/>
      <w:lvlText w:val="%1.%2."/>
      <w:lvlJc w:val="left"/>
      <w:pPr>
        <w:tabs>
          <w:tab w:val="num" w:pos="1418"/>
        </w:tabs>
        <w:ind w:left="1134" w:hanging="680"/>
      </w:pPr>
      <w:rPr>
        <w:rFonts w:hint="default"/>
      </w:rPr>
    </w:lvl>
    <w:lvl w:ilvl="2">
      <w:start w:val="1"/>
      <w:numFmt w:val="decimal"/>
      <w:lvlText w:val="%1.%2.%3."/>
      <w:lvlJc w:val="left"/>
      <w:pPr>
        <w:tabs>
          <w:tab w:val="num" w:pos="2614"/>
        </w:tabs>
        <w:ind w:left="1318" w:hanging="504"/>
      </w:pPr>
      <w:rPr>
        <w:rFonts w:hint="default"/>
      </w:rPr>
    </w:lvl>
    <w:lvl w:ilvl="3">
      <w:start w:val="1"/>
      <w:numFmt w:val="decimal"/>
      <w:lvlText w:val="%1.%2.%3.%4."/>
      <w:lvlJc w:val="left"/>
      <w:pPr>
        <w:tabs>
          <w:tab w:val="num" w:pos="3694"/>
        </w:tabs>
        <w:ind w:left="1822" w:hanging="648"/>
      </w:pPr>
      <w:rPr>
        <w:rFonts w:hint="default"/>
      </w:rPr>
    </w:lvl>
    <w:lvl w:ilvl="4">
      <w:start w:val="1"/>
      <w:numFmt w:val="decimal"/>
      <w:lvlText w:val="%1.%2.%3.%4.%5."/>
      <w:lvlJc w:val="left"/>
      <w:pPr>
        <w:tabs>
          <w:tab w:val="num" w:pos="4414"/>
        </w:tabs>
        <w:ind w:left="2326" w:hanging="792"/>
      </w:pPr>
      <w:rPr>
        <w:rFonts w:hint="default"/>
      </w:rPr>
    </w:lvl>
    <w:lvl w:ilvl="5">
      <w:start w:val="1"/>
      <w:numFmt w:val="decimal"/>
      <w:lvlText w:val="%1.%2.%3.%4.%5.%6."/>
      <w:lvlJc w:val="left"/>
      <w:pPr>
        <w:tabs>
          <w:tab w:val="num" w:pos="5494"/>
        </w:tabs>
        <w:ind w:left="2830" w:hanging="936"/>
      </w:pPr>
      <w:rPr>
        <w:rFonts w:hint="default"/>
      </w:rPr>
    </w:lvl>
    <w:lvl w:ilvl="6">
      <w:start w:val="1"/>
      <w:numFmt w:val="decimal"/>
      <w:lvlText w:val="%1.%2.%3.%4.%5.%6.%7."/>
      <w:lvlJc w:val="left"/>
      <w:pPr>
        <w:tabs>
          <w:tab w:val="num" w:pos="6214"/>
        </w:tabs>
        <w:ind w:left="3334" w:hanging="1080"/>
      </w:pPr>
      <w:rPr>
        <w:rFonts w:hint="default"/>
      </w:rPr>
    </w:lvl>
    <w:lvl w:ilvl="7">
      <w:start w:val="1"/>
      <w:numFmt w:val="decimal"/>
      <w:lvlText w:val="%1.%2.%3.%4.%5.%6.%7.%8."/>
      <w:lvlJc w:val="left"/>
      <w:pPr>
        <w:tabs>
          <w:tab w:val="num" w:pos="7294"/>
        </w:tabs>
        <w:ind w:left="3838" w:hanging="1224"/>
      </w:pPr>
      <w:rPr>
        <w:rFonts w:hint="default"/>
      </w:rPr>
    </w:lvl>
    <w:lvl w:ilvl="8">
      <w:start w:val="1"/>
      <w:numFmt w:val="decimal"/>
      <w:lvlText w:val="%1.%2.%3.%4.%5.%6.%7.%8.%9."/>
      <w:lvlJc w:val="left"/>
      <w:pPr>
        <w:tabs>
          <w:tab w:val="num" w:pos="8014"/>
        </w:tabs>
        <w:ind w:left="4414" w:hanging="1440"/>
      </w:pPr>
      <w:rPr>
        <w:rFonts w:hint="default"/>
      </w:rPr>
    </w:lvl>
  </w:abstractNum>
  <w:abstractNum w:abstractNumId="13">
    <w:nsid w:val="2708056E"/>
    <w:multiLevelType w:val="hybridMultilevel"/>
    <w:tmpl w:val="03DA1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297D75"/>
    <w:multiLevelType w:val="multilevel"/>
    <w:tmpl w:val="7E529A5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5">
    <w:nsid w:val="280D24DB"/>
    <w:multiLevelType w:val="hybridMultilevel"/>
    <w:tmpl w:val="DC425A6C"/>
    <w:lvl w:ilvl="0" w:tplc="DC72834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5D1014"/>
    <w:multiLevelType w:val="hybridMultilevel"/>
    <w:tmpl w:val="F41C8182"/>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5C172F"/>
    <w:multiLevelType w:val="hybridMultilevel"/>
    <w:tmpl w:val="1EEA7FFE"/>
    <w:lvl w:ilvl="0" w:tplc="37AC4C62">
      <w:start w:val="101"/>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B8640B8"/>
    <w:multiLevelType w:val="hybridMultilevel"/>
    <w:tmpl w:val="3C1A25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D9010D9"/>
    <w:multiLevelType w:val="multilevel"/>
    <w:tmpl w:val="522CDF40"/>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FDA4830"/>
    <w:multiLevelType w:val="hybridMultilevel"/>
    <w:tmpl w:val="771E5B5E"/>
    <w:lvl w:ilvl="0" w:tplc="57BA03AE">
      <w:start w:val="1"/>
      <w:numFmt w:val="decimal"/>
      <w:lvlText w:val="Ref%1"/>
      <w:lvlJc w:val="left"/>
      <w:pPr>
        <w:tabs>
          <w:tab w:val="num" w:pos="720"/>
        </w:tabs>
        <w:ind w:left="72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465B4C19"/>
    <w:multiLevelType w:val="hybridMultilevel"/>
    <w:tmpl w:val="7578D656"/>
    <w:lvl w:ilvl="0" w:tplc="95D462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D7431FE"/>
    <w:multiLevelType w:val="multilevel"/>
    <w:tmpl w:val="BC021412"/>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8074F54"/>
    <w:multiLevelType w:val="multilevel"/>
    <w:tmpl w:val="B98474AA"/>
    <w:lvl w:ilvl="0">
      <w:start w:val="1"/>
      <w:numFmt w:val="decimal"/>
      <w:lvlText w:val="%1."/>
      <w:lvlJc w:val="left"/>
      <w:pPr>
        <w:tabs>
          <w:tab w:val="num" w:pos="814"/>
        </w:tabs>
        <w:ind w:left="454" w:hanging="360"/>
      </w:pPr>
      <w:rPr>
        <w:rFonts w:hint="default"/>
      </w:rPr>
    </w:lvl>
    <w:lvl w:ilvl="1">
      <w:start w:val="1"/>
      <w:numFmt w:val="decimal"/>
      <w:lvlText w:val="%1.%2."/>
      <w:lvlJc w:val="left"/>
      <w:pPr>
        <w:tabs>
          <w:tab w:val="num" w:pos="1418"/>
        </w:tabs>
        <w:ind w:left="1134" w:hanging="680"/>
      </w:pPr>
      <w:rPr>
        <w:rFonts w:hint="default"/>
      </w:rPr>
    </w:lvl>
    <w:lvl w:ilvl="2">
      <w:start w:val="1"/>
      <w:numFmt w:val="decimal"/>
      <w:lvlText w:val="%1.%2.%3."/>
      <w:lvlJc w:val="left"/>
      <w:pPr>
        <w:tabs>
          <w:tab w:val="num" w:pos="2614"/>
        </w:tabs>
        <w:ind w:left="1318" w:hanging="504"/>
      </w:pPr>
      <w:rPr>
        <w:rFonts w:hint="default"/>
      </w:rPr>
    </w:lvl>
    <w:lvl w:ilvl="3">
      <w:start w:val="1"/>
      <w:numFmt w:val="decimal"/>
      <w:lvlText w:val="%1.%2.%3.%4."/>
      <w:lvlJc w:val="left"/>
      <w:pPr>
        <w:tabs>
          <w:tab w:val="num" w:pos="3694"/>
        </w:tabs>
        <w:ind w:left="1822" w:hanging="648"/>
      </w:pPr>
      <w:rPr>
        <w:rFonts w:hint="default"/>
      </w:rPr>
    </w:lvl>
    <w:lvl w:ilvl="4">
      <w:start w:val="1"/>
      <w:numFmt w:val="decimal"/>
      <w:lvlText w:val="%1.%2.%3.%4.%5."/>
      <w:lvlJc w:val="left"/>
      <w:pPr>
        <w:tabs>
          <w:tab w:val="num" w:pos="4414"/>
        </w:tabs>
        <w:ind w:left="2326" w:hanging="792"/>
      </w:pPr>
      <w:rPr>
        <w:rFonts w:hint="default"/>
      </w:rPr>
    </w:lvl>
    <w:lvl w:ilvl="5">
      <w:start w:val="1"/>
      <w:numFmt w:val="decimal"/>
      <w:lvlText w:val="%1.%2.%3.%4.%5.%6."/>
      <w:lvlJc w:val="left"/>
      <w:pPr>
        <w:tabs>
          <w:tab w:val="num" w:pos="5494"/>
        </w:tabs>
        <w:ind w:left="2830" w:hanging="936"/>
      </w:pPr>
      <w:rPr>
        <w:rFonts w:hint="default"/>
      </w:rPr>
    </w:lvl>
    <w:lvl w:ilvl="6">
      <w:start w:val="1"/>
      <w:numFmt w:val="decimal"/>
      <w:lvlText w:val="%1.%2.%3.%4.%5.%6.%7."/>
      <w:lvlJc w:val="left"/>
      <w:pPr>
        <w:tabs>
          <w:tab w:val="num" w:pos="6214"/>
        </w:tabs>
        <w:ind w:left="3334" w:hanging="1080"/>
      </w:pPr>
      <w:rPr>
        <w:rFonts w:hint="default"/>
      </w:rPr>
    </w:lvl>
    <w:lvl w:ilvl="7">
      <w:start w:val="1"/>
      <w:numFmt w:val="decimal"/>
      <w:lvlText w:val="%1.%2.%3.%4.%5.%6.%7.%8."/>
      <w:lvlJc w:val="left"/>
      <w:pPr>
        <w:tabs>
          <w:tab w:val="num" w:pos="7294"/>
        </w:tabs>
        <w:ind w:left="3838" w:hanging="1224"/>
      </w:pPr>
      <w:rPr>
        <w:rFonts w:hint="default"/>
      </w:rPr>
    </w:lvl>
    <w:lvl w:ilvl="8">
      <w:start w:val="1"/>
      <w:numFmt w:val="decimal"/>
      <w:lvlText w:val="%1.%2.%3.%4.%5.%6.%7.%8.%9."/>
      <w:lvlJc w:val="left"/>
      <w:pPr>
        <w:tabs>
          <w:tab w:val="num" w:pos="8014"/>
        </w:tabs>
        <w:ind w:left="4414" w:hanging="1440"/>
      </w:pPr>
      <w:rPr>
        <w:rFonts w:hint="default"/>
      </w:rPr>
    </w:lvl>
  </w:abstractNum>
  <w:abstractNum w:abstractNumId="24">
    <w:nsid w:val="5AAF34FE"/>
    <w:multiLevelType w:val="hybridMultilevel"/>
    <w:tmpl w:val="27AE92F0"/>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5BE64262"/>
    <w:multiLevelType w:val="hybridMultilevel"/>
    <w:tmpl w:val="C80AE3F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67ED4224"/>
    <w:multiLevelType w:val="hybridMultilevel"/>
    <w:tmpl w:val="CB0C3548"/>
    <w:lvl w:ilvl="0" w:tplc="37AC4C62">
      <w:start w:val="101"/>
      <w:numFmt w:val="bullet"/>
      <w:lvlText w:val="-"/>
      <w:lvlJc w:val="left"/>
      <w:pPr>
        <w:tabs>
          <w:tab w:val="num" w:pos="720"/>
        </w:tabs>
        <w:ind w:left="720" w:hanging="360"/>
      </w:pPr>
      <w:rPr>
        <w:rFonts w:ascii="Calibri" w:eastAsia="Times New Roman" w:hAnsi="Calibri"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9814EC8"/>
    <w:multiLevelType w:val="multilevel"/>
    <w:tmpl w:val="92426B5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69A64DB0"/>
    <w:multiLevelType w:val="hybridMultilevel"/>
    <w:tmpl w:val="274AC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AD20E4"/>
    <w:multiLevelType w:val="hybridMultilevel"/>
    <w:tmpl w:val="64185CAA"/>
    <w:lvl w:ilvl="0" w:tplc="6EA4135E">
      <w:numFmt w:val="bullet"/>
      <w:lvlText w:val="-"/>
      <w:lvlJc w:val="left"/>
      <w:pPr>
        <w:tabs>
          <w:tab w:val="num" w:pos="720"/>
        </w:tabs>
        <w:ind w:left="720" w:hanging="360"/>
      </w:pPr>
      <w:rPr>
        <w:rFonts w:ascii="Calibri" w:eastAsia="Times New Roman" w:hAnsi="Calibri" w:cs="TimesNewRomanPS-BoldMT" w:hint="default"/>
      </w:rPr>
    </w:lvl>
    <w:lvl w:ilvl="1" w:tplc="040C000F">
      <w:start w:val="1"/>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CDD3B26"/>
    <w:multiLevelType w:val="hybridMultilevel"/>
    <w:tmpl w:val="AAC0337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nsid w:val="721E2CD6"/>
    <w:multiLevelType w:val="hybridMultilevel"/>
    <w:tmpl w:val="A2E48A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7390540"/>
    <w:multiLevelType w:val="hybridMultilevel"/>
    <w:tmpl w:val="2062A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19203A"/>
    <w:multiLevelType w:val="hybridMultilevel"/>
    <w:tmpl w:val="CFE62BD0"/>
    <w:lvl w:ilvl="0" w:tplc="040C0011">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78826A61"/>
    <w:multiLevelType w:val="hybridMultilevel"/>
    <w:tmpl w:val="94FC2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B820FB9"/>
    <w:multiLevelType w:val="multilevel"/>
    <w:tmpl w:val="5100E6E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num w:numId="1">
    <w:abstractNumId w:val="3"/>
  </w:num>
  <w:num w:numId="2">
    <w:abstractNumId w:val="4"/>
  </w:num>
  <w:num w:numId="3">
    <w:abstractNumId w:val="0"/>
  </w:num>
  <w:num w:numId="4">
    <w:abstractNumId w:val="20"/>
  </w:num>
  <w:num w:numId="5">
    <w:abstractNumId w:val="29"/>
  </w:num>
  <w:num w:numId="6">
    <w:abstractNumId w:val="25"/>
  </w:num>
  <w:num w:numId="7">
    <w:abstractNumId w:val="30"/>
  </w:num>
  <w:num w:numId="8">
    <w:abstractNumId w:val="33"/>
  </w:num>
  <w:num w:numId="9">
    <w:abstractNumId w:val="6"/>
  </w:num>
  <w:num w:numId="10">
    <w:abstractNumId w:val="18"/>
  </w:num>
  <w:num w:numId="11">
    <w:abstractNumId w:val="26"/>
  </w:num>
  <w:num w:numId="12">
    <w:abstractNumId w:val="17"/>
  </w:num>
  <w:num w:numId="13">
    <w:abstractNumId w:val="22"/>
  </w:num>
  <w:num w:numId="14">
    <w:abstractNumId w:val="27"/>
  </w:num>
  <w:num w:numId="15">
    <w:abstractNumId w:val="10"/>
  </w:num>
  <w:num w:numId="16">
    <w:abstractNumId w:val="2"/>
  </w:num>
  <w:num w:numId="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9"/>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7"/>
  </w:num>
  <w:num w:numId="23">
    <w:abstractNumId w:val="9"/>
  </w:num>
  <w:num w:numId="24">
    <w:abstractNumId w:val="8"/>
  </w:num>
  <w:num w:numId="25">
    <w:abstractNumId w:val="23"/>
  </w:num>
  <w:num w:numId="26">
    <w:abstractNumId w:val="14"/>
  </w:num>
  <w:num w:numId="27">
    <w:abstractNumId w:val="31"/>
  </w:num>
  <w:num w:numId="28">
    <w:abstractNumId w:val="12"/>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
  </w:num>
  <w:num w:numId="32">
    <w:abstractNumId w:val="11"/>
  </w:num>
  <w:num w:numId="33">
    <w:abstractNumId w:val="32"/>
  </w:num>
  <w:num w:numId="34">
    <w:abstractNumId w:val="34"/>
  </w:num>
  <w:num w:numId="35">
    <w:abstractNumId w:val="28"/>
  </w:num>
  <w:num w:numId="36">
    <w:abstractNumId w:val="5"/>
  </w:num>
  <w:num w:numId="37">
    <w:abstractNumId w:val="16"/>
  </w:num>
  <w:num w:numId="38">
    <w:abstractNumId w:val="21"/>
  </w:num>
  <w:num w:numId="39">
    <w:abstractNumId w:val="15"/>
  </w:num>
  <w:num w:numId="4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activeWritingStyle w:appName="MSWord" w:lang="fr-FR"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9"/>
  <w:hyphenationZone w:val="425"/>
  <w:drawingGridHorizontalSpacing w:val="170"/>
  <w:drawingGridVerticalSpacing w:val="170"/>
  <w:characterSpacingControl w:val="doNotCompress"/>
  <w:hdrShapeDefaults>
    <o:shapedefaults v:ext="edit" spidmax="2049" style="mso-wrap-style:none;v-text-anchor:middle" o:bwmode="highContrast" fillcolor="silver">
      <v:fill color="silver"/>
      <v:textbox inset="7.25pt,1.2788mm,7.25pt,1.2788mm"/>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AA0"/>
    <w:rsid w:val="000004F0"/>
    <w:rsid w:val="00000619"/>
    <w:rsid w:val="000028B9"/>
    <w:rsid w:val="00004731"/>
    <w:rsid w:val="00010FB4"/>
    <w:rsid w:val="0001164A"/>
    <w:rsid w:val="0001321E"/>
    <w:rsid w:val="00014835"/>
    <w:rsid w:val="00014C5B"/>
    <w:rsid w:val="00014CF6"/>
    <w:rsid w:val="0002046E"/>
    <w:rsid w:val="000215BE"/>
    <w:rsid w:val="00027A6F"/>
    <w:rsid w:val="0003051E"/>
    <w:rsid w:val="000310B1"/>
    <w:rsid w:val="00031EFA"/>
    <w:rsid w:val="00035760"/>
    <w:rsid w:val="00035A31"/>
    <w:rsid w:val="00037064"/>
    <w:rsid w:val="00037399"/>
    <w:rsid w:val="00037ACE"/>
    <w:rsid w:val="000405D5"/>
    <w:rsid w:val="00040D9D"/>
    <w:rsid w:val="0004284B"/>
    <w:rsid w:val="00042908"/>
    <w:rsid w:val="00043EBD"/>
    <w:rsid w:val="00044FAB"/>
    <w:rsid w:val="000456F9"/>
    <w:rsid w:val="00045A41"/>
    <w:rsid w:val="00045C7E"/>
    <w:rsid w:val="00047E10"/>
    <w:rsid w:val="00050CCF"/>
    <w:rsid w:val="00053D2A"/>
    <w:rsid w:val="00053E2E"/>
    <w:rsid w:val="000570B0"/>
    <w:rsid w:val="00057DC9"/>
    <w:rsid w:val="000609ED"/>
    <w:rsid w:val="00060F6D"/>
    <w:rsid w:val="00062B6A"/>
    <w:rsid w:val="000633E6"/>
    <w:rsid w:val="00063C4B"/>
    <w:rsid w:val="00065211"/>
    <w:rsid w:val="000704EC"/>
    <w:rsid w:val="00075406"/>
    <w:rsid w:val="00076F04"/>
    <w:rsid w:val="00077730"/>
    <w:rsid w:val="00077CB3"/>
    <w:rsid w:val="00080E27"/>
    <w:rsid w:val="00082303"/>
    <w:rsid w:val="000828A8"/>
    <w:rsid w:val="0008601C"/>
    <w:rsid w:val="000921F1"/>
    <w:rsid w:val="0009317E"/>
    <w:rsid w:val="00095378"/>
    <w:rsid w:val="000A0196"/>
    <w:rsid w:val="000A2579"/>
    <w:rsid w:val="000A2819"/>
    <w:rsid w:val="000A6103"/>
    <w:rsid w:val="000A622D"/>
    <w:rsid w:val="000A744E"/>
    <w:rsid w:val="000A78A2"/>
    <w:rsid w:val="000B0B6A"/>
    <w:rsid w:val="000B1482"/>
    <w:rsid w:val="000B14A6"/>
    <w:rsid w:val="000B1D00"/>
    <w:rsid w:val="000B1EC9"/>
    <w:rsid w:val="000B58AA"/>
    <w:rsid w:val="000B687A"/>
    <w:rsid w:val="000C0405"/>
    <w:rsid w:val="000C3698"/>
    <w:rsid w:val="000C5091"/>
    <w:rsid w:val="000C6EBC"/>
    <w:rsid w:val="000C706C"/>
    <w:rsid w:val="000C7D3B"/>
    <w:rsid w:val="000D07EA"/>
    <w:rsid w:val="000D6A38"/>
    <w:rsid w:val="000E0145"/>
    <w:rsid w:val="000E1905"/>
    <w:rsid w:val="000E5108"/>
    <w:rsid w:val="000F0BF3"/>
    <w:rsid w:val="000F1DAC"/>
    <w:rsid w:val="000F25F4"/>
    <w:rsid w:val="000F291E"/>
    <w:rsid w:val="000F3337"/>
    <w:rsid w:val="000F421D"/>
    <w:rsid w:val="0010005E"/>
    <w:rsid w:val="001011DD"/>
    <w:rsid w:val="001014AA"/>
    <w:rsid w:val="001018AC"/>
    <w:rsid w:val="0010192A"/>
    <w:rsid w:val="00102703"/>
    <w:rsid w:val="00102C27"/>
    <w:rsid w:val="00103FFC"/>
    <w:rsid w:val="00104852"/>
    <w:rsid w:val="00105428"/>
    <w:rsid w:val="00105AF3"/>
    <w:rsid w:val="00110C65"/>
    <w:rsid w:val="001117C3"/>
    <w:rsid w:val="0011390E"/>
    <w:rsid w:val="00113A55"/>
    <w:rsid w:val="0011425E"/>
    <w:rsid w:val="00116E84"/>
    <w:rsid w:val="00117708"/>
    <w:rsid w:val="001177E7"/>
    <w:rsid w:val="00122DA5"/>
    <w:rsid w:val="00123318"/>
    <w:rsid w:val="001234FE"/>
    <w:rsid w:val="001243A9"/>
    <w:rsid w:val="0012794B"/>
    <w:rsid w:val="00127C11"/>
    <w:rsid w:val="001335A5"/>
    <w:rsid w:val="001342C7"/>
    <w:rsid w:val="00134939"/>
    <w:rsid w:val="00144061"/>
    <w:rsid w:val="00146CA9"/>
    <w:rsid w:val="00146D3E"/>
    <w:rsid w:val="00147910"/>
    <w:rsid w:val="00147F75"/>
    <w:rsid w:val="00154F81"/>
    <w:rsid w:val="00155890"/>
    <w:rsid w:val="0015736F"/>
    <w:rsid w:val="00157C6B"/>
    <w:rsid w:val="00157CDB"/>
    <w:rsid w:val="001630BA"/>
    <w:rsid w:val="001632B9"/>
    <w:rsid w:val="00164454"/>
    <w:rsid w:val="0016459B"/>
    <w:rsid w:val="001648BF"/>
    <w:rsid w:val="00170677"/>
    <w:rsid w:val="00173587"/>
    <w:rsid w:val="00173B42"/>
    <w:rsid w:val="0017469D"/>
    <w:rsid w:val="00177B36"/>
    <w:rsid w:val="00181DDE"/>
    <w:rsid w:val="00182060"/>
    <w:rsid w:val="001842CA"/>
    <w:rsid w:val="0018559F"/>
    <w:rsid w:val="00185905"/>
    <w:rsid w:val="001859DF"/>
    <w:rsid w:val="00185F0A"/>
    <w:rsid w:val="00186B0B"/>
    <w:rsid w:val="00191106"/>
    <w:rsid w:val="00191991"/>
    <w:rsid w:val="00192C36"/>
    <w:rsid w:val="00195040"/>
    <w:rsid w:val="00195EE4"/>
    <w:rsid w:val="001964E0"/>
    <w:rsid w:val="0019754F"/>
    <w:rsid w:val="00197830"/>
    <w:rsid w:val="001A0FDD"/>
    <w:rsid w:val="001A1DDD"/>
    <w:rsid w:val="001A20B9"/>
    <w:rsid w:val="001A4AB2"/>
    <w:rsid w:val="001A5B8A"/>
    <w:rsid w:val="001A7AB4"/>
    <w:rsid w:val="001B2E69"/>
    <w:rsid w:val="001B3949"/>
    <w:rsid w:val="001B67F4"/>
    <w:rsid w:val="001B7DFF"/>
    <w:rsid w:val="001C1647"/>
    <w:rsid w:val="001C199E"/>
    <w:rsid w:val="001C5125"/>
    <w:rsid w:val="001C604C"/>
    <w:rsid w:val="001D066F"/>
    <w:rsid w:val="001D2F8C"/>
    <w:rsid w:val="001D3790"/>
    <w:rsid w:val="001D41B0"/>
    <w:rsid w:val="001D4351"/>
    <w:rsid w:val="001D4EBE"/>
    <w:rsid w:val="001D64F3"/>
    <w:rsid w:val="001D6ADC"/>
    <w:rsid w:val="001D77B5"/>
    <w:rsid w:val="001E227E"/>
    <w:rsid w:val="001E43AA"/>
    <w:rsid w:val="001E5453"/>
    <w:rsid w:val="001E599E"/>
    <w:rsid w:val="001E64E1"/>
    <w:rsid w:val="001E6925"/>
    <w:rsid w:val="001E737D"/>
    <w:rsid w:val="001F1BFB"/>
    <w:rsid w:val="001F22AE"/>
    <w:rsid w:val="001F3ABF"/>
    <w:rsid w:val="001F3B1D"/>
    <w:rsid w:val="001F53CC"/>
    <w:rsid w:val="00204431"/>
    <w:rsid w:val="00204FB2"/>
    <w:rsid w:val="0020520E"/>
    <w:rsid w:val="00207E94"/>
    <w:rsid w:val="002102E2"/>
    <w:rsid w:val="002104D1"/>
    <w:rsid w:val="00211BB5"/>
    <w:rsid w:val="0021347D"/>
    <w:rsid w:val="002137C9"/>
    <w:rsid w:val="002138A8"/>
    <w:rsid w:val="00215EC2"/>
    <w:rsid w:val="00215F9D"/>
    <w:rsid w:val="00217A12"/>
    <w:rsid w:val="002207F0"/>
    <w:rsid w:val="00221F6D"/>
    <w:rsid w:val="00222EC4"/>
    <w:rsid w:val="00224B7C"/>
    <w:rsid w:val="002266FC"/>
    <w:rsid w:val="00227AAD"/>
    <w:rsid w:val="00233EDC"/>
    <w:rsid w:val="00233F3F"/>
    <w:rsid w:val="00234E12"/>
    <w:rsid w:val="00236516"/>
    <w:rsid w:val="00237F4D"/>
    <w:rsid w:val="00242C39"/>
    <w:rsid w:val="00242E2E"/>
    <w:rsid w:val="00244121"/>
    <w:rsid w:val="00244637"/>
    <w:rsid w:val="002451C4"/>
    <w:rsid w:val="002456AC"/>
    <w:rsid w:val="002458E8"/>
    <w:rsid w:val="00251911"/>
    <w:rsid w:val="0025235F"/>
    <w:rsid w:val="0025709A"/>
    <w:rsid w:val="002600A5"/>
    <w:rsid w:val="00260E23"/>
    <w:rsid w:val="00261849"/>
    <w:rsid w:val="002622F3"/>
    <w:rsid w:val="0026392C"/>
    <w:rsid w:val="00264199"/>
    <w:rsid w:val="002659DD"/>
    <w:rsid w:val="00265C88"/>
    <w:rsid w:val="0026643E"/>
    <w:rsid w:val="00267B12"/>
    <w:rsid w:val="002712A0"/>
    <w:rsid w:val="002743A6"/>
    <w:rsid w:val="00275146"/>
    <w:rsid w:val="00275380"/>
    <w:rsid w:val="002759D3"/>
    <w:rsid w:val="00275B5F"/>
    <w:rsid w:val="00284436"/>
    <w:rsid w:val="00284E05"/>
    <w:rsid w:val="0028653E"/>
    <w:rsid w:val="00286740"/>
    <w:rsid w:val="00287708"/>
    <w:rsid w:val="00291CBC"/>
    <w:rsid w:val="002926FE"/>
    <w:rsid w:val="0029333F"/>
    <w:rsid w:val="00293501"/>
    <w:rsid w:val="00293ED0"/>
    <w:rsid w:val="00294404"/>
    <w:rsid w:val="002947D4"/>
    <w:rsid w:val="00295E68"/>
    <w:rsid w:val="0029762C"/>
    <w:rsid w:val="0029773D"/>
    <w:rsid w:val="002978E1"/>
    <w:rsid w:val="002A0350"/>
    <w:rsid w:val="002A042F"/>
    <w:rsid w:val="002A457A"/>
    <w:rsid w:val="002A52A8"/>
    <w:rsid w:val="002A6771"/>
    <w:rsid w:val="002B0718"/>
    <w:rsid w:val="002B0F25"/>
    <w:rsid w:val="002B30C5"/>
    <w:rsid w:val="002B43E2"/>
    <w:rsid w:val="002B4F5A"/>
    <w:rsid w:val="002B552B"/>
    <w:rsid w:val="002B5B51"/>
    <w:rsid w:val="002B7F4C"/>
    <w:rsid w:val="002C5F57"/>
    <w:rsid w:val="002C64A5"/>
    <w:rsid w:val="002D04C6"/>
    <w:rsid w:val="002D19EC"/>
    <w:rsid w:val="002D1D8F"/>
    <w:rsid w:val="002D5C06"/>
    <w:rsid w:val="002E0299"/>
    <w:rsid w:val="002E131B"/>
    <w:rsid w:val="002E1BD4"/>
    <w:rsid w:val="002E4DB3"/>
    <w:rsid w:val="002E771E"/>
    <w:rsid w:val="002F0FAE"/>
    <w:rsid w:val="002F36B6"/>
    <w:rsid w:val="002F447B"/>
    <w:rsid w:val="002F521E"/>
    <w:rsid w:val="002F7488"/>
    <w:rsid w:val="002F7B40"/>
    <w:rsid w:val="00300101"/>
    <w:rsid w:val="00300C49"/>
    <w:rsid w:val="00305465"/>
    <w:rsid w:val="00310EE8"/>
    <w:rsid w:val="00311C57"/>
    <w:rsid w:val="003157F5"/>
    <w:rsid w:val="003167BE"/>
    <w:rsid w:val="00321CDE"/>
    <w:rsid w:val="003227E4"/>
    <w:rsid w:val="00322E60"/>
    <w:rsid w:val="00325294"/>
    <w:rsid w:val="003258DA"/>
    <w:rsid w:val="00325F89"/>
    <w:rsid w:val="00326773"/>
    <w:rsid w:val="00330245"/>
    <w:rsid w:val="0033065A"/>
    <w:rsid w:val="0033131D"/>
    <w:rsid w:val="0033183B"/>
    <w:rsid w:val="003337C7"/>
    <w:rsid w:val="0034263F"/>
    <w:rsid w:val="00343705"/>
    <w:rsid w:val="00343F87"/>
    <w:rsid w:val="003440E1"/>
    <w:rsid w:val="0034452F"/>
    <w:rsid w:val="00347053"/>
    <w:rsid w:val="00350D46"/>
    <w:rsid w:val="00351EF2"/>
    <w:rsid w:val="00354DE3"/>
    <w:rsid w:val="00356350"/>
    <w:rsid w:val="00360082"/>
    <w:rsid w:val="003606AC"/>
    <w:rsid w:val="00362E54"/>
    <w:rsid w:val="00363570"/>
    <w:rsid w:val="0036556F"/>
    <w:rsid w:val="00366383"/>
    <w:rsid w:val="00367064"/>
    <w:rsid w:val="003675CB"/>
    <w:rsid w:val="00367A6A"/>
    <w:rsid w:val="00372708"/>
    <w:rsid w:val="00372A08"/>
    <w:rsid w:val="003740A6"/>
    <w:rsid w:val="0037562D"/>
    <w:rsid w:val="00375D5D"/>
    <w:rsid w:val="00375E8D"/>
    <w:rsid w:val="003807F6"/>
    <w:rsid w:val="0038105F"/>
    <w:rsid w:val="0038288E"/>
    <w:rsid w:val="00385DF2"/>
    <w:rsid w:val="00385F93"/>
    <w:rsid w:val="00390F4F"/>
    <w:rsid w:val="003922AB"/>
    <w:rsid w:val="0039305C"/>
    <w:rsid w:val="00395E5D"/>
    <w:rsid w:val="0039601C"/>
    <w:rsid w:val="00397830"/>
    <w:rsid w:val="003A1A36"/>
    <w:rsid w:val="003A5B48"/>
    <w:rsid w:val="003A5DB1"/>
    <w:rsid w:val="003A6846"/>
    <w:rsid w:val="003B1A76"/>
    <w:rsid w:val="003B2709"/>
    <w:rsid w:val="003B4492"/>
    <w:rsid w:val="003B54A3"/>
    <w:rsid w:val="003B5920"/>
    <w:rsid w:val="003B5B7C"/>
    <w:rsid w:val="003B7246"/>
    <w:rsid w:val="003C0AB4"/>
    <w:rsid w:val="003C0AEA"/>
    <w:rsid w:val="003C3CCA"/>
    <w:rsid w:val="003C526D"/>
    <w:rsid w:val="003C7561"/>
    <w:rsid w:val="003D1352"/>
    <w:rsid w:val="003D19E3"/>
    <w:rsid w:val="003D1D01"/>
    <w:rsid w:val="003D4313"/>
    <w:rsid w:val="003D55A3"/>
    <w:rsid w:val="003D5D73"/>
    <w:rsid w:val="003D6DAC"/>
    <w:rsid w:val="003E0157"/>
    <w:rsid w:val="003E2416"/>
    <w:rsid w:val="003E35AE"/>
    <w:rsid w:val="003E4375"/>
    <w:rsid w:val="003E6F67"/>
    <w:rsid w:val="003E7680"/>
    <w:rsid w:val="003E78ED"/>
    <w:rsid w:val="003F33ED"/>
    <w:rsid w:val="003F7111"/>
    <w:rsid w:val="003F7C10"/>
    <w:rsid w:val="0040051E"/>
    <w:rsid w:val="00404118"/>
    <w:rsid w:val="0040486C"/>
    <w:rsid w:val="0040592E"/>
    <w:rsid w:val="00405A7B"/>
    <w:rsid w:val="00405EC2"/>
    <w:rsid w:val="00406456"/>
    <w:rsid w:val="00406560"/>
    <w:rsid w:val="004072BB"/>
    <w:rsid w:val="0040789C"/>
    <w:rsid w:val="0041019E"/>
    <w:rsid w:val="00410D7F"/>
    <w:rsid w:val="00411699"/>
    <w:rsid w:val="00413F8F"/>
    <w:rsid w:val="0041482A"/>
    <w:rsid w:val="004148F5"/>
    <w:rsid w:val="004156AF"/>
    <w:rsid w:val="00416820"/>
    <w:rsid w:val="00417A8D"/>
    <w:rsid w:val="00420072"/>
    <w:rsid w:val="004213C8"/>
    <w:rsid w:val="00422F39"/>
    <w:rsid w:val="00423A85"/>
    <w:rsid w:val="00423B9E"/>
    <w:rsid w:val="0042563E"/>
    <w:rsid w:val="00426307"/>
    <w:rsid w:val="004335B2"/>
    <w:rsid w:val="00433C88"/>
    <w:rsid w:val="00440CBD"/>
    <w:rsid w:val="0044149D"/>
    <w:rsid w:val="004414BD"/>
    <w:rsid w:val="00443E7D"/>
    <w:rsid w:val="00444C8B"/>
    <w:rsid w:val="00447E76"/>
    <w:rsid w:val="00450747"/>
    <w:rsid w:val="004525CA"/>
    <w:rsid w:val="0045489C"/>
    <w:rsid w:val="0045629A"/>
    <w:rsid w:val="00456D59"/>
    <w:rsid w:val="00461F88"/>
    <w:rsid w:val="00463880"/>
    <w:rsid w:val="0047087C"/>
    <w:rsid w:val="00473B0D"/>
    <w:rsid w:val="00474D99"/>
    <w:rsid w:val="004752EC"/>
    <w:rsid w:val="00476756"/>
    <w:rsid w:val="0047695E"/>
    <w:rsid w:val="00480DE5"/>
    <w:rsid w:val="0048186A"/>
    <w:rsid w:val="0048587F"/>
    <w:rsid w:val="004865C0"/>
    <w:rsid w:val="00487446"/>
    <w:rsid w:val="00490FB4"/>
    <w:rsid w:val="004911E6"/>
    <w:rsid w:val="00492EE0"/>
    <w:rsid w:val="004A051E"/>
    <w:rsid w:val="004A191C"/>
    <w:rsid w:val="004A3F1C"/>
    <w:rsid w:val="004A4C95"/>
    <w:rsid w:val="004A69DE"/>
    <w:rsid w:val="004B037B"/>
    <w:rsid w:val="004B3046"/>
    <w:rsid w:val="004B5B88"/>
    <w:rsid w:val="004C0AC4"/>
    <w:rsid w:val="004C1047"/>
    <w:rsid w:val="004C180A"/>
    <w:rsid w:val="004C2127"/>
    <w:rsid w:val="004C3BF6"/>
    <w:rsid w:val="004C3FC1"/>
    <w:rsid w:val="004C52B3"/>
    <w:rsid w:val="004C6AC7"/>
    <w:rsid w:val="004C6E54"/>
    <w:rsid w:val="004C715D"/>
    <w:rsid w:val="004C7BAB"/>
    <w:rsid w:val="004C7C7F"/>
    <w:rsid w:val="004D21B2"/>
    <w:rsid w:val="004D565C"/>
    <w:rsid w:val="004D7F3D"/>
    <w:rsid w:val="004E200E"/>
    <w:rsid w:val="004E2D47"/>
    <w:rsid w:val="004E4647"/>
    <w:rsid w:val="004E49B7"/>
    <w:rsid w:val="004E527B"/>
    <w:rsid w:val="004E58CA"/>
    <w:rsid w:val="004F1B3B"/>
    <w:rsid w:val="004F225F"/>
    <w:rsid w:val="004F2654"/>
    <w:rsid w:val="004F592A"/>
    <w:rsid w:val="004F7652"/>
    <w:rsid w:val="004F79A6"/>
    <w:rsid w:val="005044AD"/>
    <w:rsid w:val="005066CC"/>
    <w:rsid w:val="00507A89"/>
    <w:rsid w:val="00510262"/>
    <w:rsid w:val="00510911"/>
    <w:rsid w:val="00511FE1"/>
    <w:rsid w:val="00512294"/>
    <w:rsid w:val="00515086"/>
    <w:rsid w:val="00515B83"/>
    <w:rsid w:val="00523887"/>
    <w:rsid w:val="005244F0"/>
    <w:rsid w:val="0052643D"/>
    <w:rsid w:val="0052648A"/>
    <w:rsid w:val="00527B2B"/>
    <w:rsid w:val="005333F3"/>
    <w:rsid w:val="005352EB"/>
    <w:rsid w:val="00540461"/>
    <w:rsid w:val="00540947"/>
    <w:rsid w:val="005417F4"/>
    <w:rsid w:val="005517E1"/>
    <w:rsid w:val="00552190"/>
    <w:rsid w:val="00552235"/>
    <w:rsid w:val="00552F7B"/>
    <w:rsid w:val="0055408D"/>
    <w:rsid w:val="00555C9D"/>
    <w:rsid w:val="00556E9C"/>
    <w:rsid w:val="00557310"/>
    <w:rsid w:val="00557F92"/>
    <w:rsid w:val="00560F7E"/>
    <w:rsid w:val="005723E2"/>
    <w:rsid w:val="005734E4"/>
    <w:rsid w:val="0057687E"/>
    <w:rsid w:val="00580F89"/>
    <w:rsid w:val="005812A3"/>
    <w:rsid w:val="00581C51"/>
    <w:rsid w:val="00582651"/>
    <w:rsid w:val="00582852"/>
    <w:rsid w:val="0058414C"/>
    <w:rsid w:val="00584B00"/>
    <w:rsid w:val="005850FA"/>
    <w:rsid w:val="00587B19"/>
    <w:rsid w:val="00587B96"/>
    <w:rsid w:val="0059086B"/>
    <w:rsid w:val="00593220"/>
    <w:rsid w:val="005939FD"/>
    <w:rsid w:val="005945BC"/>
    <w:rsid w:val="005975F4"/>
    <w:rsid w:val="005979E9"/>
    <w:rsid w:val="005A4F92"/>
    <w:rsid w:val="005A6338"/>
    <w:rsid w:val="005A7EBD"/>
    <w:rsid w:val="005B0B88"/>
    <w:rsid w:val="005B0B98"/>
    <w:rsid w:val="005B2754"/>
    <w:rsid w:val="005B302D"/>
    <w:rsid w:val="005B3427"/>
    <w:rsid w:val="005B528E"/>
    <w:rsid w:val="005B5826"/>
    <w:rsid w:val="005B5F5F"/>
    <w:rsid w:val="005B6566"/>
    <w:rsid w:val="005B6DCF"/>
    <w:rsid w:val="005C08E2"/>
    <w:rsid w:val="005C1EA7"/>
    <w:rsid w:val="005C2743"/>
    <w:rsid w:val="005C34F4"/>
    <w:rsid w:val="005C3786"/>
    <w:rsid w:val="005C5BBB"/>
    <w:rsid w:val="005C71D2"/>
    <w:rsid w:val="005C7225"/>
    <w:rsid w:val="005D0CB3"/>
    <w:rsid w:val="005D1725"/>
    <w:rsid w:val="005D6E5D"/>
    <w:rsid w:val="005E056B"/>
    <w:rsid w:val="005E0EF5"/>
    <w:rsid w:val="005E4E2C"/>
    <w:rsid w:val="005E7FAE"/>
    <w:rsid w:val="005F1D9F"/>
    <w:rsid w:val="005F2E5B"/>
    <w:rsid w:val="005F541A"/>
    <w:rsid w:val="005F721E"/>
    <w:rsid w:val="005F7AC6"/>
    <w:rsid w:val="006017F8"/>
    <w:rsid w:val="006052C6"/>
    <w:rsid w:val="006053E8"/>
    <w:rsid w:val="00605731"/>
    <w:rsid w:val="00611DC2"/>
    <w:rsid w:val="006121F9"/>
    <w:rsid w:val="006125C2"/>
    <w:rsid w:val="006132CE"/>
    <w:rsid w:val="00613418"/>
    <w:rsid w:val="006138C8"/>
    <w:rsid w:val="006149ED"/>
    <w:rsid w:val="00615D06"/>
    <w:rsid w:val="00616CEC"/>
    <w:rsid w:val="00617E99"/>
    <w:rsid w:val="00617EAC"/>
    <w:rsid w:val="0062032E"/>
    <w:rsid w:val="006214DB"/>
    <w:rsid w:val="006225CA"/>
    <w:rsid w:val="00623E6C"/>
    <w:rsid w:val="0063173C"/>
    <w:rsid w:val="00633A38"/>
    <w:rsid w:val="006341A6"/>
    <w:rsid w:val="006362FD"/>
    <w:rsid w:val="00636B30"/>
    <w:rsid w:val="0064396F"/>
    <w:rsid w:val="006439FD"/>
    <w:rsid w:val="006441E6"/>
    <w:rsid w:val="00645E02"/>
    <w:rsid w:val="00655ADE"/>
    <w:rsid w:val="00657541"/>
    <w:rsid w:val="006601A4"/>
    <w:rsid w:val="0066190A"/>
    <w:rsid w:val="00661C7F"/>
    <w:rsid w:val="00661F85"/>
    <w:rsid w:val="00662184"/>
    <w:rsid w:val="006641A3"/>
    <w:rsid w:val="00664416"/>
    <w:rsid w:val="00666AD7"/>
    <w:rsid w:val="00667364"/>
    <w:rsid w:val="00670318"/>
    <w:rsid w:val="0067157B"/>
    <w:rsid w:val="0067190E"/>
    <w:rsid w:val="00672D41"/>
    <w:rsid w:val="00680740"/>
    <w:rsid w:val="006826B3"/>
    <w:rsid w:val="00683587"/>
    <w:rsid w:val="00683BB6"/>
    <w:rsid w:val="00686346"/>
    <w:rsid w:val="00687C7D"/>
    <w:rsid w:val="00687DD3"/>
    <w:rsid w:val="00691726"/>
    <w:rsid w:val="00692252"/>
    <w:rsid w:val="0069266F"/>
    <w:rsid w:val="00693F4B"/>
    <w:rsid w:val="00694CED"/>
    <w:rsid w:val="0069589F"/>
    <w:rsid w:val="00696317"/>
    <w:rsid w:val="00697AA0"/>
    <w:rsid w:val="006A0AE8"/>
    <w:rsid w:val="006A0E07"/>
    <w:rsid w:val="006A1259"/>
    <w:rsid w:val="006A1AC2"/>
    <w:rsid w:val="006A5927"/>
    <w:rsid w:val="006A6B9E"/>
    <w:rsid w:val="006A71D1"/>
    <w:rsid w:val="006A7452"/>
    <w:rsid w:val="006B01FB"/>
    <w:rsid w:val="006B2933"/>
    <w:rsid w:val="006B2F93"/>
    <w:rsid w:val="006B3045"/>
    <w:rsid w:val="006B382D"/>
    <w:rsid w:val="006B3FA6"/>
    <w:rsid w:val="006B6CEE"/>
    <w:rsid w:val="006B71D5"/>
    <w:rsid w:val="006B7E8E"/>
    <w:rsid w:val="006C2888"/>
    <w:rsid w:val="006C485E"/>
    <w:rsid w:val="006C74D8"/>
    <w:rsid w:val="006D02C1"/>
    <w:rsid w:val="006D0A9B"/>
    <w:rsid w:val="006D118A"/>
    <w:rsid w:val="006D128A"/>
    <w:rsid w:val="006D1891"/>
    <w:rsid w:val="006D1A17"/>
    <w:rsid w:val="006D445F"/>
    <w:rsid w:val="006D77D2"/>
    <w:rsid w:val="006E2C75"/>
    <w:rsid w:val="006E2CDA"/>
    <w:rsid w:val="006E2CFC"/>
    <w:rsid w:val="006E2E3A"/>
    <w:rsid w:val="006E69B9"/>
    <w:rsid w:val="006F00BA"/>
    <w:rsid w:val="006F2BEC"/>
    <w:rsid w:val="006F4B35"/>
    <w:rsid w:val="00700418"/>
    <w:rsid w:val="007009AD"/>
    <w:rsid w:val="0070323B"/>
    <w:rsid w:val="0070329C"/>
    <w:rsid w:val="007038C2"/>
    <w:rsid w:val="00703952"/>
    <w:rsid w:val="00705879"/>
    <w:rsid w:val="00707011"/>
    <w:rsid w:val="00707A4B"/>
    <w:rsid w:val="007108B6"/>
    <w:rsid w:val="00711980"/>
    <w:rsid w:val="0071349E"/>
    <w:rsid w:val="0071349F"/>
    <w:rsid w:val="007172B9"/>
    <w:rsid w:val="00717AA4"/>
    <w:rsid w:val="00720677"/>
    <w:rsid w:val="007209A4"/>
    <w:rsid w:val="00721708"/>
    <w:rsid w:val="0072286C"/>
    <w:rsid w:val="00722A40"/>
    <w:rsid w:val="0072309A"/>
    <w:rsid w:val="0072543A"/>
    <w:rsid w:val="00725AB1"/>
    <w:rsid w:val="007260A1"/>
    <w:rsid w:val="00726D8C"/>
    <w:rsid w:val="0072707E"/>
    <w:rsid w:val="00727FE3"/>
    <w:rsid w:val="00732A7F"/>
    <w:rsid w:val="00733457"/>
    <w:rsid w:val="007362B3"/>
    <w:rsid w:val="0073695F"/>
    <w:rsid w:val="00737B00"/>
    <w:rsid w:val="00740119"/>
    <w:rsid w:val="00741D03"/>
    <w:rsid w:val="00743107"/>
    <w:rsid w:val="0074391B"/>
    <w:rsid w:val="00744C9D"/>
    <w:rsid w:val="00745A06"/>
    <w:rsid w:val="00750171"/>
    <w:rsid w:val="00750B3F"/>
    <w:rsid w:val="00751461"/>
    <w:rsid w:val="0075236F"/>
    <w:rsid w:val="007539CF"/>
    <w:rsid w:val="00753E53"/>
    <w:rsid w:val="00753F8F"/>
    <w:rsid w:val="007609A5"/>
    <w:rsid w:val="00761419"/>
    <w:rsid w:val="0076158B"/>
    <w:rsid w:val="00765F87"/>
    <w:rsid w:val="007700ED"/>
    <w:rsid w:val="00770155"/>
    <w:rsid w:val="007711A1"/>
    <w:rsid w:val="0077230E"/>
    <w:rsid w:val="00772AD0"/>
    <w:rsid w:val="007731C0"/>
    <w:rsid w:val="00774557"/>
    <w:rsid w:val="007762A1"/>
    <w:rsid w:val="00780C49"/>
    <w:rsid w:val="007816DA"/>
    <w:rsid w:val="007826E2"/>
    <w:rsid w:val="00783A06"/>
    <w:rsid w:val="00785C89"/>
    <w:rsid w:val="00787A6D"/>
    <w:rsid w:val="00790593"/>
    <w:rsid w:val="00793664"/>
    <w:rsid w:val="00793E39"/>
    <w:rsid w:val="00795DE5"/>
    <w:rsid w:val="00796D50"/>
    <w:rsid w:val="007976DC"/>
    <w:rsid w:val="007A0E14"/>
    <w:rsid w:val="007A1B27"/>
    <w:rsid w:val="007A1FB9"/>
    <w:rsid w:val="007A45AA"/>
    <w:rsid w:val="007A516E"/>
    <w:rsid w:val="007A568E"/>
    <w:rsid w:val="007A6A0F"/>
    <w:rsid w:val="007A6BB4"/>
    <w:rsid w:val="007B1868"/>
    <w:rsid w:val="007B2152"/>
    <w:rsid w:val="007B2E58"/>
    <w:rsid w:val="007B2EF9"/>
    <w:rsid w:val="007B48B6"/>
    <w:rsid w:val="007B7354"/>
    <w:rsid w:val="007C1017"/>
    <w:rsid w:val="007C190A"/>
    <w:rsid w:val="007C6698"/>
    <w:rsid w:val="007D0609"/>
    <w:rsid w:val="007D26CD"/>
    <w:rsid w:val="007D7BFC"/>
    <w:rsid w:val="007E085B"/>
    <w:rsid w:val="007E1A81"/>
    <w:rsid w:val="007E32E3"/>
    <w:rsid w:val="007E34F1"/>
    <w:rsid w:val="007E5943"/>
    <w:rsid w:val="007E7B50"/>
    <w:rsid w:val="007E7C77"/>
    <w:rsid w:val="007F2737"/>
    <w:rsid w:val="007F2BAE"/>
    <w:rsid w:val="007F2C4A"/>
    <w:rsid w:val="007F4022"/>
    <w:rsid w:val="007F4D1B"/>
    <w:rsid w:val="007F5995"/>
    <w:rsid w:val="007F669C"/>
    <w:rsid w:val="007F66AC"/>
    <w:rsid w:val="007F6C8E"/>
    <w:rsid w:val="007F764F"/>
    <w:rsid w:val="008011D2"/>
    <w:rsid w:val="00801365"/>
    <w:rsid w:val="008018B5"/>
    <w:rsid w:val="0080352B"/>
    <w:rsid w:val="00803541"/>
    <w:rsid w:val="008100FD"/>
    <w:rsid w:val="00810B8D"/>
    <w:rsid w:val="00812007"/>
    <w:rsid w:val="00814C20"/>
    <w:rsid w:val="00817091"/>
    <w:rsid w:val="00817197"/>
    <w:rsid w:val="00820AE8"/>
    <w:rsid w:val="00822953"/>
    <w:rsid w:val="008235A9"/>
    <w:rsid w:val="00823FD7"/>
    <w:rsid w:val="00824575"/>
    <w:rsid w:val="00824A51"/>
    <w:rsid w:val="00824F52"/>
    <w:rsid w:val="008254DD"/>
    <w:rsid w:val="00825E4C"/>
    <w:rsid w:val="00827165"/>
    <w:rsid w:val="00827773"/>
    <w:rsid w:val="00827A5C"/>
    <w:rsid w:val="008302D6"/>
    <w:rsid w:val="00831A2C"/>
    <w:rsid w:val="00835D11"/>
    <w:rsid w:val="008367C9"/>
    <w:rsid w:val="00840849"/>
    <w:rsid w:val="00840E42"/>
    <w:rsid w:val="008411E4"/>
    <w:rsid w:val="0084551B"/>
    <w:rsid w:val="008464AB"/>
    <w:rsid w:val="00846C3B"/>
    <w:rsid w:val="0085110F"/>
    <w:rsid w:val="00851B27"/>
    <w:rsid w:val="0085302A"/>
    <w:rsid w:val="008570F0"/>
    <w:rsid w:val="00860B7E"/>
    <w:rsid w:val="00862D62"/>
    <w:rsid w:val="008651A3"/>
    <w:rsid w:val="0087083F"/>
    <w:rsid w:val="00870F13"/>
    <w:rsid w:val="00872A27"/>
    <w:rsid w:val="00873956"/>
    <w:rsid w:val="00874B0E"/>
    <w:rsid w:val="008750AC"/>
    <w:rsid w:val="00880442"/>
    <w:rsid w:val="00882760"/>
    <w:rsid w:val="0088307D"/>
    <w:rsid w:val="00883D18"/>
    <w:rsid w:val="00884EE3"/>
    <w:rsid w:val="0088557E"/>
    <w:rsid w:val="0088674B"/>
    <w:rsid w:val="00886C57"/>
    <w:rsid w:val="00890CD7"/>
    <w:rsid w:val="00891738"/>
    <w:rsid w:val="008923AB"/>
    <w:rsid w:val="00892AA6"/>
    <w:rsid w:val="008935BB"/>
    <w:rsid w:val="00897055"/>
    <w:rsid w:val="008A0A30"/>
    <w:rsid w:val="008A4853"/>
    <w:rsid w:val="008A73B3"/>
    <w:rsid w:val="008B14CC"/>
    <w:rsid w:val="008B1C09"/>
    <w:rsid w:val="008B1EAA"/>
    <w:rsid w:val="008B215A"/>
    <w:rsid w:val="008B2D8D"/>
    <w:rsid w:val="008B2E71"/>
    <w:rsid w:val="008B4598"/>
    <w:rsid w:val="008B5A40"/>
    <w:rsid w:val="008C0072"/>
    <w:rsid w:val="008C2E2A"/>
    <w:rsid w:val="008C3185"/>
    <w:rsid w:val="008C43AB"/>
    <w:rsid w:val="008C5281"/>
    <w:rsid w:val="008C53BC"/>
    <w:rsid w:val="008C6590"/>
    <w:rsid w:val="008C7ADB"/>
    <w:rsid w:val="008D086C"/>
    <w:rsid w:val="008D25BD"/>
    <w:rsid w:val="008D29CC"/>
    <w:rsid w:val="008D2FDF"/>
    <w:rsid w:val="008D5C39"/>
    <w:rsid w:val="008D7140"/>
    <w:rsid w:val="008D7575"/>
    <w:rsid w:val="008D7938"/>
    <w:rsid w:val="008E0150"/>
    <w:rsid w:val="008E057A"/>
    <w:rsid w:val="008E0ABD"/>
    <w:rsid w:val="008E1BB9"/>
    <w:rsid w:val="008E1E70"/>
    <w:rsid w:val="008E2353"/>
    <w:rsid w:val="008E2F07"/>
    <w:rsid w:val="008E4C8B"/>
    <w:rsid w:val="008E5929"/>
    <w:rsid w:val="008E7186"/>
    <w:rsid w:val="008E7E93"/>
    <w:rsid w:val="008F619C"/>
    <w:rsid w:val="008F671F"/>
    <w:rsid w:val="008F7138"/>
    <w:rsid w:val="008F771A"/>
    <w:rsid w:val="00901638"/>
    <w:rsid w:val="00902EE8"/>
    <w:rsid w:val="0090313F"/>
    <w:rsid w:val="00904779"/>
    <w:rsid w:val="00907E1C"/>
    <w:rsid w:val="0091040E"/>
    <w:rsid w:val="009108A4"/>
    <w:rsid w:val="00910946"/>
    <w:rsid w:val="00910B08"/>
    <w:rsid w:val="00910BA8"/>
    <w:rsid w:val="00910BED"/>
    <w:rsid w:val="00910ECD"/>
    <w:rsid w:val="0091689B"/>
    <w:rsid w:val="00917C83"/>
    <w:rsid w:val="00921269"/>
    <w:rsid w:val="009245E4"/>
    <w:rsid w:val="009249CA"/>
    <w:rsid w:val="00924CBB"/>
    <w:rsid w:val="00925DE4"/>
    <w:rsid w:val="00926943"/>
    <w:rsid w:val="00927E47"/>
    <w:rsid w:val="00935F81"/>
    <w:rsid w:val="00936C16"/>
    <w:rsid w:val="00936FF4"/>
    <w:rsid w:val="009371FF"/>
    <w:rsid w:val="009377A1"/>
    <w:rsid w:val="0094019B"/>
    <w:rsid w:val="00941114"/>
    <w:rsid w:val="00942BE5"/>
    <w:rsid w:val="009430D4"/>
    <w:rsid w:val="00943A7F"/>
    <w:rsid w:val="00945247"/>
    <w:rsid w:val="0095191F"/>
    <w:rsid w:val="00952EDD"/>
    <w:rsid w:val="00953791"/>
    <w:rsid w:val="00954ADA"/>
    <w:rsid w:val="009642B2"/>
    <w:rsid w:val="00965DF2"/>
    <w:rsid w:val="009665C5"/>
    <w:rsid w:val="0096715D"/>
    <w:rsid w:val="009671F3"/>
    <w:rsid w:val="00971AC3"/>
    <w:rsid w:val="00972E39"/>
    <w:rsid w:val="00975274"/>
    <w:rsid w:val="00976BFB"/>
    <w:rsid w:val="00982A2A"/>
    <w:rsid w:val="00992435"/>
    <w:rsid w:val="009941FA"/>
    <w:rsid w:val="00994D22"/>
    <w:rsid w:val="009972D8"/>
    <w:rsid w:val="009A09A4"/>
    <w:rsid w:val="009A370B"/>
    <w:rsid w:val="009A383C"/>
    <w:rsid w:val="009A41BC"/>
    <w:rsid w:val="009A53CA"/>
    <w:rsid w:val="009A53E7"/>
    <w:rsid w:val="009A5785"/>
    <w:rsid w:val="009A602C"/>
    <w:rsid w:val="009A7725"/>
    <w:rsid w:val="009B0C2C"/>
    <w:rsid w:val="009B0D4A"/>
    <w:rsid w:val="009B0FF2"/>
    <w:rsid w:val="009B3009"/>
    <w:rsid w:val="009B33D8"/>
    <w:rsid w:val="009B4A12"/>
    <w:rsid w:val="009B5580"/>
    <w:rsid w:val="009C683B"/>
    <w:rsid w:val="009C6C1E"/>
    <w:rsid w:val="009C6FA1"/>
    <w:rsid w:val="009D0487"/>
    <w:rsid w:val="009D1FFA"/>
    <w:rsid w:val="009D263C"/>
    <w:rsid w:val="009D2E45"/>
    <w:rsid w:val="009D53F8"/>
    <w:rsid w:val="009E19AD"/>
    <w:rsid w:val="009E3011"/>
    <w:rsid w:val="009E5EED"/>
    <w:rsid w:val="009E61FD"/>
    <w:rsid w:val="009E643A"/>
    <w:rsid w:val="009E64C9"/>
    <w:rsid w:val="009E7C13"/>
    <w:rsid w:val="009F0D91"/>
    <w:rsid w:val="009F16C1"/>
    <w:rsid w:val="009F28D0"/>
    <w:rsid w:val="009F3563"/>
    <w:rsid w:val="009F5FCF"/>
    <w:rsid w:val="009F75B7"/>
    <w:rsid w:val="009F79F0"/>
    <w:rsid w:val="009F7E71"/>
    <w:rsid w:val="00A023D9"/>
    <w:rsid w:val="00A029A5"/>
    <w:rsid w:val="00A02A56"/>
    <w:rsid w:val="00A04032"/>
    <w:rsid w:val="00A0630E"/>
    <w:rsid w:val="00A1044D"/>
    <w:rsid w:val="00A1057B"/>
    <w:rsid w:val="00A116CA"/>
    <w:rsid w:val="00A12524"/>
    <w:rsid w:val="00A12903"/>
    <w:rsid w:val="00A13046"/>
    <w:rsid w:val="00A134E9"/>
    <w:rsid w:val="00A14F5A"/>
    <w:rsid w:val="00A166A3"/>
    <w:rsid w:val="00A20391"/>
    <w:rsid w:val="00A21ABE"/>
    <w:rsid w:val="00A22D6E"/>
    <w:rsid w:val="00A236FA"/>
    <w:rsid w:val="00A23F37"/>
    <w:rsid w:val="00A244DF"/>
    <w:rsid w:val="00A25495"/>
    <w:rsid w:val="00A25BDD"/>
    <w:rsid w:val="00A25F2B"/>
    <w:rsid w:val="00A265C1"/>
    <w:rsid w:val="00A274E7"/>
    <w:rsid w:val="00A30996"/>
    <w:rsid w:val="00A3285E"/>
    <w:rsid w:val="00A32882"/>
    <w:rsid w:val="00A32F33"/>
    <w:rsid w:val="00A34C9E"/>
    <w:rsid w:val="00A3521A"/>
    <w:rsid w:val="00A36901"/>
    <w:rsid w:val="00A37A7A"/>
    <w:rsid w:val="00A41015"/>
    <w:rsid w:val="00A46A1B"/>
    <w:rsid w:val="00A50431"/>
    <w:rsid w:val="00A510B6"/>
    <w:rsid w:val="00A52177"/>
    <w:rsid w:val="00A54CC6"/>
    <w:rsid w:val="00A55124"/>
    <w:rsid w:val="00A551BA"/>
    <w:rsid w:val="00A56244"/>
    <w:rsid w:val="00A5731A"/>
    <w:rsid w:val="00A61E9B"/>
    <w:rsid w:val="00A62006"/>
    <w:rsid w:val="00A63AEE"/>
    <w:rsid w:val="00A63CE0"/>
    <w:rsid w:val="00A64D5F"/>
    <w:rsid w:val="00A65C5B"/>
    <w:rsid w:val="00A65E8D"/>
    <w:rsid w:val="00A7411A"/>
    <w:rsid w:val="00A76733"/>
    <w:rsid w:val="00A768CD"/>
    <w:rsid w:val="00A775DA"/>
    <w:rsid w:val="00A80074"/>
    <w:rsid w:val="00A8098D"/>
    <w:rsid w:val="00A81C8D"/>
    <w:rsid w:val="00A8281F"/>
    <w:rsid w:val="00A8430D"/>
    <w:rsid w:val="00A84C55"/>
    <w:rsid w:val="00A91F8C"/>
    <w:rsid w:val="00A94B2B"/>
    <w:rsid w:val="00A94D32"/>
    <w:rsid w:val="00A952F6"/>
    <w:rsid w:val="00A958C6"/>
    <w:rsid w:val="00A958F1"/>
    <w:rsid w:val="00A96E65"/>
    <w:rsid w:val="00AA02AD"/>
    <w:rsid w:val="00AA070C"/>
    <w:rsid w:val="00AA09E1"/>
    <w:rsid w:val="00AA676F"/>
    <w:rsid w:val="00AA7017"/>
    <w:rsid w:val="00AB177D"/>
    <w:rsid w:val="00AB2EB5"/>
    <w:rsid w:val="00AB6F52"/>
    <w:rsid w:val="00AB78EB"/>
    <w:rsid w:val="00AB7E71"/>
    <w:rsid w:val="00AC28F1"/>
    <w:rsid w:val="00AC72AC"/>
    <w:rsid w:val="00AD01FA"/>
    <w:rsid w:val="00AD4494"/>
    <w:rsid w:val="00AD50B5"/>
    <w:rsid w:val="00AD56E0"/>
    <w:rsid w:val="00AD5AA0"/>
    <w:rsid w:val="00AD5C3F"/>
    <w:rsid w:val="00AD66C5"/>
    <w:rsid w:val="00AD70C9"/>
    <w:rsid w:val="00AE0FBB"/>
    <w:rsid w:val="00AE15B7"/>
    <w:rsid w:val="00AE16B0"/>
    <w:rsid w:val="00AE1F0E"/>
    <w:rsid w:val="00AE1FC4"/>
    <w:rsid w:val="00AE3D1E"/>
    <w:rsid w:val="00AE530E"/>
    <w:rsid w:val="00AE573C"/>
    <w:rsid w:val="00AE59E3"/>
    <w:rsid w:val="00AE5CA4"/>
    <w:rsid w:val="00AE64F1"/>
    <w:rsid w:val="00AF2BEF"/>
    <w:rsid w:val="00AF4133"/>
    <w:rsid w:val="00AF419C"/>
    <w:rsid w:val="00AF4C3B"/>
    <w:rsid w:val="00AF4E13"/>
    <w:rsid w:val="00AF6B90"/>
    <w:rsid w:val="00B00865"/>
    <w:rsid w:val="00B00F63"/>
    <w:rsid w:val="00B01050"/>
    <w:rsid w:val="00B01473"/>
    <w:rsid w:val="00B03544"/>
    <w:rsid w:val="00B047BB"/>
    <w:rsid w:val="00B04C08"/>
    <w:rsid w:val="00B051C5"/>
    <w:rsid w:val="00B05C54"/>
    <w:rsid w:val="00B05D09"/>
    <w:rsid w:val="00B05E49"/>
    <w:rsid w:val="00B06F6B"/>
    <w:rsid w:val="00B07D22"/>
    <w:rsid w:val="00B07EDB"/>
    <w:rsid w:val="00B10151"/>
    <w:rsid w:val="00B105D3"/>
    <w:rsid w:val="00B108F5"/>
    <w:rsid w:val="00B12E81"/>
    <w:rsid w:val="00B146D4"/>
    <w:rsid w:val="00B14A90"/>
    <w:rsid w:val="00B16AB2"/>
    <w:rsid w:val="00B179F2"/>
    <w:rsid w:val="00B204B5"/>
    <w:rsid w:val="00B2062B"/>
    <w:rsid w:val="00B2264B"/>
    <w:rsid w:val="00B23347"/>
    <w:rsid w:val="00B26881"/>
    <w:rsid w:val="00B33985"/>
    <w:rsid w:val="00B3418D"/>
    <w:rsid w:val="00B37437"/>
    <w:rsid w:val="00B4035E"/>
    <w:rsid w:val="00B41A45"/>
    <w:rsid w:val="00B445BB"/>
    <w:rsid w:val="00B4476D"/>
    <w:rsid w:val="00B45046"/>
    <w:rsid w:val="00B4506D"/>
    <w:rsid w:val="00B46629"/>
    <w:rsid w:val="00B47F71"/>
    <w:rsid w:val="00B5035B"/>
    <w:rsid w:val="00B511EE"/>
    <w:rsid w:val="00B51CBD"/>
    <w:rsid w:val="00B57930"/>
    <w:rsid w:val="00B601A4"/>
    <w:rsid w:val="00B61B10"/>
    <w:rsid w:val="00B61D75"/>
    <w:rsid w:val="00B623F6"/>
    <w:rsid w:val="00B7183B"/>
    <w:rsid w:val="00B7214A"/>
    <w:rsid w:val="00B741A4"/>
    <w:rsid w:val="00B74610"/>
    <w:rsid w:val="00B74836"/>
    <w:rsid w:val="00B74A52"/>
    <w:rsid w:val="00B75000"/>
    <w:rsid w:val="00B76282"/>
    <w:rsid w:val="00B766E8"/>
    <w:rsid w:val="00B778FF"/>
    <w:rsid w:val="00B77946"/>
    <w:rsid w:val="00B80C7E"/>
    <w:rsid w:val="00B8214F"/>
    <w:rsid w:val="00B82EE4"/>
    <w:rsid w:val="00B82FF1"/>
    <w:rsid w:val="00B84672"/>
    <w:rsid w:val="00B8473C"/>
    <w:rsid w:val="00B86B6D"/>
    <w:rsid w:val="00B8776C"/>
    <w:rsid w:val="00B87D6A"/>
    <w:rsid w:val="00B87EDF"/>
    <w:rsid w:val="00B912C0"/>
    <w:rsid w:val="00B9392A"/>
    <w:rsid w:val="00B95D19"/>
    <w:rsid w:val="00B963CF"/>
    <w:rsid w:val="00B9750C"/>
    <w:rsid w:val="00BA1449"/>
    <w:rsid w:val="00BA3B28"/>
    <w:rsid w:val="00BA441B"/>
    <w:rsid w:val="00BA51DC"/>
    <w:rsid w:val="00BA6EA8"/>
    <w:rsid w:val="00BB0F02"/>
    <w:rsid w:val="00BB142E"/>
    <w:rsid w:val="00BB1CCD"/>
    <w:rsid w:val="00BB4BDC"/>
    <w:rsid w:val="00BB4C5E"/>
    <w:rsid w:val="00BB61C2"/>
    <w:rsid w:val="00BB64C0"/>
    <w:rsid w:val="00BB6620"/>
    <w:rsid w:val="00BB6637"/>
    <w:rsid w:val="00BB6ABD"/>
    <w:rsid w:val="00BB7CEC"/>
    <w:rsid w:val="00BC05B3"/>
    <w:rsid w:val="00BC092B"/>
    <w:rsid w:val="00BC1AD7"/>
    <w:rsid w:val="00BC32D5"/>
    <w:rsid w:val="00BC3DA9"/>
    <w:rsid w:val="00BC428F"/>
    <w:rsid w:val="00BC4F7D"/>
    <w:rsid w:val="00BC5410"/>
    <w:rsid w:val="00BC62B7"/>
    <w:rsid w:val="00BC7B20"/>
    <w:rsid w:val="00BD071F"/>
    <w:rsid w:val="00BD0F5D"/>
    <w:rsid w:val="00BD15DA"/>
    <w:rsid w:val="00BD1EC9"/>
    <w:rsid w:val="00BD391A"/>
    <w:rsid w:val="00BD4E79"/>
    <w:rsid w:val="00BD7660"/>
    <w:rsid w:val="00BE0238"/>
    <w:rsid w:val="00BE02DF"/>
    <w:rsid w:val="00BE18F3"/>
    <w:rsid w:val="00BE4227"/>
    <w:rsid w:val="00BE5A0F"/>
    <w:rsid w:val="00BE7883"/>
    <w:rsid w:val="00BF0DDC"/>
    <w:rsid w:val="00BF1797"/>
    <w:rsid w:val="00BF24B1"/>
    <w:rsid w:val="00BF2EE0"/>
    <w:rsid w:val="00BF33E8"/>
    <w:rsid w:val="00BF3ED0"/>
    <w:rsid w:val="00BF564B"/>
    <w:rsid w:val="00BF7D2A"/>
    <w:rsid w:val="00C00D2C"/>
    <w:rsid w:val="00C0333A"/>
    <w:rsid w:val="00C05290"/>
    <w:rsid w:val="00C07566"/>
    <w:rsid w:val="00C07D4D"/>
    <w:rsid w:val="00C13758"/>
    <w:rsid w:val="00C14167"/>
    <w:rsid w:val="00C2181C"/>
    <w:rsid w:val="00C23693"/>
    <w:rsid w:val="00C238D0"/>
    <w:rsid w:val="00C2473A"/>
    <w:rsid w:val="00C30EBE"/>
    <w:rsid w:val="00C31BB3"/>
    <w:rsid w:val="00C31D6E"/>
    <w:rsid w:val="00C31FBF"/>
    <w:rsid w:val="00C33DD9"/>
    <w:rsid w:val="00C364E0"/>
    <w:rsid w:val="00C3717F"/>
    <w:rsid w:val="00C42F71"/>
    <w:rsid w:val="00C43589"/>
    <w:rsid w:val="00C438E5"/>
    <w:rsid w:val="00C446CE"/>
    <w:rsid w:val="00C46B60"/>
    <w:rsid w:val="00C46B6B"/>
    <w:rsid w:val="00C4705B"/>
    <w:rsid w:val="00C55090"/>
    <w:rsid w:val="00C55701"/>
    <w:rsid w:val="00C600A8"/>
    <w:rsid w:val="00C605B3"/>
    <w:rsid w:val="00C61ADF"/>
    <w:rsid w:val="00C63798"/>
    <w:rsid w:val="00C63ABE"/>
    <w:rsid w:val="00C63B1D"/>
    <w:rsid w:val="00C640A5"/>
    <w:rsid w:val="00C674EA"/>
    <w:rsid w:val="00C674F0"/>
    <w:rsid w:val="00C75D5D"/>
    <w:rsid w:val="00C75F47"/>
    <w:rsid w:val="00C80185"/>
    <w:rsid w:val="00C83DEA"/>
    <w:rsid w:val="00C841BB"/>
    <w:rsid w:val="00C84F0B"/>
    <w:rsid w:val="00C85080"/>
    <w:rsid w:val="00C85DAB"/>
    <w:rsid w:val="00C87223"/>
    <w:rsid w:val="00C87E29"/>
    <w:rsid w:val="00C901AE"/>
    <w:rsid w:val="00C91F85"/>
    <w:rsid w:val="00C92D86"/>
    <w:rsid w:val="00C94DAF"/>
    <w:rsid w:val="00C95F02"/>
    <w:rsid w:val="00C978C1"/>
    <w:rsid w:val="00CA11C8"/>
    <w:rsid w:val="00CA16C6"/>
    <w:rsid w:val="00CA22A7"/>
    <w:rsid w:val="00CA2346"/>
    <w:rsid w:val="00CA357B"/>
    <w:rsid w:val="00CB01CF"/>
    <w:rsid w:val="00CB036D"/>
    <w:rsid w:val="00CB13A4"/>
    <w:rsid w:val="00CB234C"/>
    <w:rsid w:val="00CB334E"/>
    <w:rsid w:val="00CB35E2"/>
    <w:rsid w:val="00CB3FD5"/>
    <w:rsid w:val="00CB5E23"/>
    <w:rsid w:val="00CB679C"/>
    <w:rsid w:val="00CC011F"/>
    <w:rsid w:val="00CC1E2C"/>
    <w:rsid w:val="00CC360C"/>
    <w:rsid w:val="00CC4599"/>
    <w:rsid w:val="00CC5CFC"/>
    <w:rsid w:val="00CD0C39"/>
    <w:rsid w:val="00CD2B37"/>
    <w:rsid w:val="00CD5166"/>
    <w:rsid w:val="00CD51BE"/>
    <w:rsid w:val="00CE123E"/>
    <w:rsid w:val="00CE1F8E"/>
    <w:rsid w:val="00CE2451"/>
    <w:rsid w:val="00CE2727"/>
    <w:rsid w:val="00CE2BED"/>
    <w:rsid w:val="00CE5A07"/>
    <w:rsid w:val="00CE6351"/>
    <w:rsid w:val="00CE6CD2"/>
    <w:rsid w:val="00CE7C0C"/>
    <w:rsid w:val="00CF0831"/>
    <w:rsid w:val="00CF1B06"/>
    <w:rsid w:val="00CF23F1"/>
    <w:rsid w:val="00CF2A28"/>
    <w:rsid w:val="00CF2DAA"/>
    <w:rsid w:val="00CF344B"/>
    <w:rsid w:val="00CF3810"/>
    <w:rsid w:val="00CF5170"/>
    <w:rsid w:val="00CF5632"/>
    <w:rsid w:val="00CF5B64"/>
    <w:rsid w:val="00CF77E0"/>
    <w:rsid w:val="00CF7F59"/>
    <w:rsid w:val="00D00120"/>
    <w:rsid w:val="00D00A14"/>
    <w:rsid w:val="00D02C1E"/>
    <w:rsid w:val="00D03F7A"/>
    <w:rsid w:val="00D0427A"/>
    <w:rsid w:val="00D05743"/>
    <w:rsid w:val="00D07056"/>
    <w:rsid w:val="00D07563"/>
    <w:rsid w:val="00D117CA"/>
    <w:rsid w:val="00D118AC"/>
    <w:rsid w:val="00D15EF9"/>
    <w:rsid w:val="00D161E3"/>
    <w:rsid w:val="00D17501"/>
    <w:rsid w:val="00D17A51"/>
    <w:rsid w:val="00D17F22"/>
    <w:rsid w:val="00D208EE"/>
    <w:rsid w:val="00D21B71"/>
    <w:rsid w:val="00D22495"/>
    <w:rsid w:val="00D25F44"/>
    <w:rsid w:val="00D30255"/>
    <w:rsid w:val="00D31415"/>
    <w:rsid w:val="00D31978"/>
    <w:rsid w:val="00D31CAC"/>
    <w:rsid w:val="00D33730"/>
    <w:rsid w:val="00D3477D"/>
    <w:rsid w:val="00D36E25"/>
    <w:rsid w:val="00D36F23"/>
    <w:rsid w:val="00D37A7D"/>
    <w:rsid w:val="00D409B1"/>
    <w:rsid w:val="00D4303C"/>
    <w:rsid w:val="00D44333"/>
    <w:rsid w:val="00D46758"/>
    <w:rsid w:val="00D46AAA"/>
    <w:rsid w:val="00D52AA7"/>
    <w:rsid w:val="00D52FCD"/>
    <w:rsid w:val="00D53266"/>
    <w:rsid w:val="00D5422B"/>
    <w:rsid w:val="00D5423D"/>
    <w:rsid w:val="00D549BB"/>
    <w:rsid w:val="00D566F9"/>
    <w:rsid w:val="00D62467"/>
    <w:rsid w:val="00D63794"/>
    <w:rsid w:val="00D720E0"/>
    <w:rsid w:val="00D74602"/>
    <w:rsid w:val="00D75A45"/>
    <w:rsid w:val="00D76DB8"/>
    <w:rsid w:val="00D801D1"/>
    <w:rsid w:val="00D849CA"/>
    <w:rsid w:val="00D9027D"/>
    <w:rsid w:val="00D913AC"/>
    <w:rsid w:val="00D91B50"/>
    <w:rsid w:val="00D921AD"/>
    <w:rsid w:val="00D923B8"/>
    <w:rsid w:val="00D92EA5"/>
    <w:rsid w:val="00D93D1F"/>
    <w:rsid w:val="00D94E97"/>
    <w:rsid w:val="00D95028"/>
    <w:rsid w:val="00D95672"/>
    <w:rsid w:val="00D971FC"/>
    <w:rsid w:val="00D97B01"/>
    <w:rsid w:val="00DA5386"/>
    <w:rsid w:val="00DA61CA"/>
    <w:rsid w:val="00DB1994"/>
    <w:rsid w:val="00DB65F6"/>
    <w:rsid w:val="00DB7348"/>
    <w:rsid w:val="00DC1303"/>
    <w:rsid w:val="00DC62CB"/>
    <w:rsid w:val="00DD0A44"/>
    <w:rsid w:val="00DD0AC4"/>
    <w:rsid w:val="00DD123C"/>
    <w:rsid w:val="00DD3CD2"/>
    <w:rsid w:val="00DD3E80"/>
    <w:rsid w:val="00DD7355"/>
    <w:rsid w:val="00DD7968"/>
    <w:rsid w:val="00DE1DA6"/>
    <w:rsid w:val="00DE3AB2"/>
    <w:rsid w:val="00DE45BE"/>
    <w:rsid w:val="00DE62C0"/>
    <w:rsid w:val="00DE6B87"/>
    <w:rsid w:val="00DE6D52"/>
    <w:rsid w:val="00DE756A"/>
    <w:rsid w:val="00DF0F78"/>
    <w:rsid w:val="00DF1308"/>
    <w:rsid w:val="00DF13EA"/>
    <w:rsid w:val="00DF2AC2"/>
    <w:rsid w:val="00DF5A21"/>
    <w:rsid w:val="00DF7AA3"/>
    <w:rsid w:val="00E001B3"/>
    <w:rsid w:val="00E00710"/>
    <w:rsid w:val="00E02560"/>
    <w:rsid w:val="00E05B63"/>
    <w:rsid w:val="00E129E7"/>
    <w:rsid w:val="00E149B2"/>
    <w:rsid w:val="00E1523F"/>
    <w:rsid w:val="00E1694B"/>
    <w:rsid w:val="00E169DB"/>
    <w:rsid w:val="00E23239"/>
    <w:rsid w:val="00E23C13"/>
    <w:rsid w:val="00E24BA7"/>
    <w:rsid w:val="00E266D1"/>
    <w:rsid w:val="00E271F4"/>
    <w:rsid w:val="00E3214B"/>
    <w:rsid w:val="00E32365"/>
    <w:rsid w:val="00E3321D"/>
    <w:rsid w:val="00E363FA"/>
    <w:rsid w:val="00E36CB0"/>
    <w:rsid w:val="00E377EF"/>
    <w:rsid w:val="00E379DD"/>
    <w:rsid w:val="00E41EEC"/>
    <w:rsid w:val="00E42BAD"/>
    <w:rsid w:val="00E44A43"/>
    <w:rsid w:val="00E4635D"/>
    <w:rsid w:val="00E515D0"/>
    <w:rsid w:val="00E54D56"/>
    <w:rsid w:val="00E55A13"/>
    <w:rsid w:val="00E55AE1"/>
    <w:rsid w:val="00E56F3E"/>
    <w:rsid w:val="00E60E69"/>
    <w:rsid w:val="00E61B13"/>
    <w:rsid w:val="00E61FC1"/>
    <w:rsid w:val="00E633B9"/>
    <w:rsid w:val="00E637ED"/>
    <w:rsid w:val="00E6488F"/>
    <w:rsid w:val="00E64CD6"/>
    <w:rsid w:val="00E6685E"/>
    <w:rsid w:val="00E67D6D"/>
    <w:rsid w:val="00E70638"/>
    <w:rsid w:val="00E70F74"/>
    <w:rsid w:val="00E715FA"/>
    <w:rsid w:val="00E71A6C"/>
    <w:rsid w:val="00E71FA0"/>
    <w:rsid w:val="00E734F6"/>
    <w:rsid w:val="00E738B1"/>
    <w:rsid w:val="00E74E91"/>
    <w:rsid w:val="00E75094"/>
    <w:rsid w:val="00E75564"/>
    <w:rsid w:val="00E75C4C"/>
    <w:rsid w:val="00E7696F"/>
    <w:rsid w:val="00E779AF"/>
    <w:rsid w:val="00E8266B"/>
    <w:rsid w:val="00E829F3"/>
    <w:rsid w:val="00E84610"/>
    <w:rsid w:val="00E906C2"/>
    <w:rsid w:val="00E90D00"/>
    <w:rsid w:val="00E91121"/>
    <w:rsid w:val="00E91F6E"/>
    <w:rsid w:val="00E92AB2"/>
    <w:rsid w:val="00E9476E"/>
    <w:rsid w:val="00E95187"/>
    <w:rsid w:val="00E96207"/>
    <w:rsid w:val="00E964F3"/>
    <w:rsid w:val="00E96F2E"/>
    <w:rsid w:val="00E977E8"/>
    <w:rsid w:val="00E97E02"/>
    <w:rsid w:val="00EA3F10"/>
    <w:rsid w:val="00EA543C"/>
    <w:rsid w:val="00EA6B3E"/>
    <w:rsid w:val="00EB6037"/>
    <w:rsid w:val="00EC1C42"/>
    <w:rsid w:val="00EC272E"/>
    <w:rsid w:val="00EC4469"/>
    <w:rsid w:val="00EC6E33"/>
    <w:rsid w:val="00EC7D7E"/>
    <w:rsid w:val="00ED0AAC"/>
    <w:rsid w:val="00ED0CB8"/>
    <w:rsid w:val="00ED18CC"/>
    <w:rsid w:val="00ED6F95"/>
    <w:rsid w:val="00EE230A"/>
    <w:rsid w:val="00EE5334"/>
    <w:rsid w:val="00EE5996"/>
    <w:rsid w:val="00EE6CEE"/>
    <w:rsid w:val="00EF0BD1"/>
    <w:rsid w:val="00EF3C0A"/>
    <w:rsid w:val="00EF3EE5"/>
    <w:rsid w:val="00EF49DE"/>
    <w:rsid w:val="00EF7908"/>
    <w:rsid w:val="00EF7DD0"/>
    <w:rsid w:val="00F02B76"/>
    <w:rsid w:val="00F047D4"/>
    <w:rsid w:val="00F0500B"/>
    <w:rsid w:val="00F0549C"/>
    <w:rsid w:val="00F06875"/>
    <w:rsid w:val="00F11290"/>
    <w:rsid w:val="00F1199E"/>
    <w:rsid w:val="00F1279A"/>
    <w:rsid w:val="00F12E96"/>
    <w:rsid w:val="00F1411E"/>
    <w:rsid w:val="00F16A35"/>
    <w:rsid w:val="00F20066"/>
    <w:rsid w:val="00F20EFE"/>
    <w:rsid w:val="00F21A17"/>
    <w:rsid w:val="00F22949"/>
    <w:rsid w:val="00F22965"/>
    <w:rsid w:val="00F25DD6"/>
    <w:rsid w:val="00F262DD"/>
    <w:rsid w:val="00F263F0"/>
    <w:rsid w:val="00F26842"/>
    <w:rsid w:val="00F31732"/>
    <w:rsid w:val="00F33574"/>
    <w:rsid w:val="00F344BD"/>
    <w:rsid w:val="00F3477F"/>
    <w:rsid w:val="00F34874"/>
    <w:rsid w:val="00F378AC"/>
    <w:rsid w:val="00F4056C"/>
    <w:rsid w:val="00F40767"/>
    <w:rsid w:val="00F40BA6"/>
    <w:rsid w:val="00F42A3D"/>
    <w:rsid w:val="00F43AFB"/>
    <w:rsid w:val="00F444DD"/>
    <w:rsid w:val="00F4461F"/>
    <w:rsid w:val="00F44737"/>
    <w:rsid w:val="00F44889"/>
    <w:rsid w:val="00F45203"/>
    <w:rsid w:val="00F454C1"/>
    <w:rsid w:val="00F45856"/>
    <w:rsid w:val="00F463E6"/>
    <w:rsid w:val="00F46C61"/>
    <w:rsid w:val="00F5036E"/>
    <w:rsid w:val="00F50937"/>
    <w:rsid w:val="00F5095F"/>
    <w:rsid w:val="00F50E50"/>
    <w:rsid w:val="00F51BE1"/>
    <w:rsid w:val="00F52125"/>
    <w:rsid w:val="00F53BFB"/>
    <w:rsid w:val="00F55A94"/>
    <w:rsid w:val="00F55E82"/>
    <w:rsid w:val="00F56017"/>
    <w:rsid w:val="00F56141"/>
    <w:rsid w:val="00F57C11"/>
    <w:rsid w:val="00F6092C"/>
    <w:rsid w:val="00F66A5A"/>
    <w:rsid w:val="00F672C2"/>
    <w:rsid w:val="00F6793C"/>
    <w:rsid w:val="00F67CFF"/>
    <w:rsid w:val="00F73F35"/>
    <w:rsid w:val="00F8089A"/>
    <w:rsid w:val="00F8156D"/>
    <w:rsid w:val="00F82337"/>
    <w:rsid w:val="00F8407B"/>
    <w:rsid w:val="00F9043C"/>
    <w:rsid w:val="00F90ABB"/>
    <w:rsid w:val="00F9311B"/>
    <w:rsid w:val="00F94EED"/>
    <w:rsid w:val="00F97EA6"/>
    <w:rsid w:val="00FA0C91"/>
    <w:rsid w:val="00FA1219"/>
    <w:rsid w:val="00FA1FC3"/>
    <w:rsid w:val="00FA225A"/>
    <w:rsid w:val="00FA5C6F"/>
    <w:rsid w:val="00FA65BC"/>
    <w:rsid w:val="00FA7BF7"/>
    <w:rsid w:val="00FB0020"/>
    <w:rsid w:val="00FB1170"/>
    <w:rsid w:val="00FB21E0"/>
    <w:rsid w:val="00FB2C89"/>
    <w:rsid w:val="00FB3F89"/>
    <w:rsid w:val="00FB47A6"/>
    <w:rsid w:val="00FB6B7E"/>
    <w:rsid w:val="00FC096B"/>
    <w:rsid w:val="00FC2156"/>
    <w:rsid w:val="00FC244F"/>
    <w:rsid w:val="00FC2825"/>
    <w:rsid w:val="00FC3FDB"/>
    <w:rsid w:val="00FC47A1"/>
    <w:rsid w:val="00FC5638"/>
    <w:rsid w:val="00FD18C2"/>
    <w:rsid w:val="00FD227F"/>
    <w:rsid w:val="00FD2DDF"/>
    <w:rsid w:val="00FD5378"/>
    <w:rsid w:val="00FD5649"/>
    <w:rsid w:val="00FD6BA4"/>
    <w:rsid w:val="00FD7DB8"/>
    <w:rsid w:val="00FE353D"/>
    <w:rsid w:val="00FE3A55"/>
    <w:rsid w:val="00FE42E1"/>
    <w:rsid w:val="00FE743E"/>
    <w:rsid w:val="00FE788B"/>
    <w:rsid w:val="00FF0475"/>
    <w:rsid w:val="00FF093F"/>
    <w:rsid w:val="00FF1C93"/>
    <w:rsid w:val="00FF22B8"/>
    <w:rsid w:val="00FF29D5"/>
    <w:rsid w:val="00FF30CB"/>
    <w:rsid w:val="00FF409B"/>
    <w:rsid w:val="00FF5034"/>
    <w:rsid w:val="00FF782E"/>
    <w:rsid w:val="00FF7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middle" o:bwmode="highContrast" fillcolor="silver">
      <v:fill color="silver"/>
      <v:textbox inset="7.25pt,1.2788mm,7.25pt,1.2788mm"/>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44061"/>
    <w:pPr>
      <w:jc w:val="both"/>
    </w:pPr>
    <w:rPr>
      <w:rFonts w:ascii="Trebuchet MS" w:hAnsi="Trebuchet MS"/>
      <w:sz w:val="24"/>
      <w:szCs w:val="24"/>
      <w:lang w:eastAsia="en-US" w:bidi="en-US"/>
    </w:rPr>
  </w:style>
  <w:style w:type="paragraph" w:styleId="Titre1">
    <w:name w:val="heading 1"/>
    <w:basedOn w:val="Normal"/>
    <w:next w:val="Normal"/>
    <w:link w:val="Titre1Car"/>
    <w:uiPriority w:val="9"/>
    <w:qFormat/>
    <w:rsid w:val="003B4492"/>
    <w:pPr>
      <w:keepNext/>
      <w:numPr>
        <w:numId w:val="30"/>
      </w:numPr>
      <w:spacing w:before="480" w:after="240"/>
      <w:outlineLvl w:val="0"/>
    </w:pPr>
    <w:rPr>
      <w:rFonts w:ascii="Arial" w:hAnsi="Arial" w:cs="Arial"/>
      <w:b/>
      <w:bCs/>
      <w:kern w:val="32"/>
      <w:sz w:val="32"/>
      <w:szCs w:val="32"/>
    </w:rPr>
  </w:style>
  <w:style w:type="paragraph" w:styleId="Titre2">
    <w:name w:val="heading 2"/>
    <w:basedOn w:val="Normal"/>
    <w:next w:val="Normal"/>
    <w:link w:val="Titre2Car"/>
    <w:autoRedefine/>
    <w:uiPriority w:val="9"/>
    <w:qFormat/>
    <w:rsid w:val="00EC1C42"/>
    <w:pPr>
      <w:keepNext/>
      <w:numPr>
        <w:ilvl w:val="1"/>
        <w:numId w:val="30"/>
      </w:numPr>
      <w:spacing w:before="480" w:after="240"/>
      <w:outlineLvl w:val="1"/>
    </w:pPr>
    <w:rPr>
      <w:rFonts w:ascii="Arial" w:hAnsi="Arial"/>
      <w:b/>
      <w:bCs/>
      <w:iCs/>
      <w:sz w:val="28"/>
      <w:szCs w:val="28"/>
    </w:rPr>
  </w:style>
  <w:style w:type="paragraph" w:styleId="Titre3">
    <w:name w:val="heading 3"/>
    <w:basedOn w:val="Normal"/>
    <w:next w:val="Normal"/>
    <w:link w:val="Titre3Car"/>
    <w:uiPriority w:val="9"/>
    <w:qFormat/>
    <w:rsid w:val="000F0BF3"/>
    <w:pPr>
      <w:keepNext/>
      <w:numPr>
        <w:ilvl w:val="2"/>
        <w:numId w:val="30"/>
      </w:numPr>
      <w:spacing w:before="240" w:after="60"/>
      <w:outlineLvl w:val="2"/>
    </w:pPr>
    <w:rPr>
      <w:rFonts w:ascii="Cambria" w:hAnsi="Cambria" w:cs="Arial"/>
      <w:b/>
      <w:bCs/>
      <w:sz w:val="26"/>
      <w:szCs w:val="26"/>
    </w:rPr>
  </w:style>
  <w:style w:type="paragraph" w:styleId="Titre4">
    <w:name w:val="heading 4"/>
    <w:basedOn w:val="Normal"/>
    <w:next w:val="Normal"/>
    <w:link w:val="Titre4Car"/>
    <w:uiPriority w:val="9"/>
    <w:qFormat/>
    <w:rsid w:val="000F0BF3"/>
    <w:pPr>
      <w:keepNext/>
      <w:numPr>
        <w:ilvl w:val="3"/>
        <w:numId w:val="30"/>
      </w:numPr>
      <w:spacing w:before="240" w:after="60"/>
      <w:outlineLvl w:val="3"/>
    </w:pPr>
    <w:rPr>
      <w:b/>
      <w:bCs/>
      <w:sz w:val="28"/>
      <w:szCs w:val="28"/>
    </w:rPr>
  </w:style>
  <w:style w:type="paragraph" w:styleId="Titre5">
    <w:name w:val="heading 5"/>
    <w:basedOn w:val="Normal"/>
    <w:next w:val="Normal"/>
    <w:link w:val="Titre5Car"/>
    <w:uiPriority w:val="9"/>
    <w:qFormat/>
    <w:rsid w:val="000F0BF3"/>
    <w:pPr>
      <w:numPr>
        <w:ilvl w:val="4"/>
        <w:numId w:val="30"/>
      </w:numPr>
      <w:spacing w:before="240" w:after="60"/>
      <w:outlineLvl w:val="4"/>
    </w:pPr>
    <w:rPr>
      <w:b/>
      <w:bCs/>
      <w:i/>
      <w:iCs/>
      <w:sz w:val="26"/>
      <w:szCs w:val="26"/>
    </w:rPr>
  </w:style>
  <w:style w:type="paragraph" w:styleId="Titre6">
    <w:name w:val="heading 6"/>
    <w:basedOn w:val="Normal"/>
    <w:next w:val="Normal"/>
    <w:link w:val="Titre6Car"/>
    <w:uiPriority w:val="9"/>
    <w:qFormat/>
    <w:rsid w:val="000F0BF3"/>
    <w:pPr>
      <w:numPr>
        <w:ilvl w:val="5"/>
        <w:numId w:val="30"/>
      </w:numPr>
      <w:spacing w:before="240" w:after="60"/>
      <w:outlineLvl w:val="5"/>
    </w:pPr>
    <w:rPr>
      <w:b/>
      <w:bCs/>
      <w:sz w:val="22"/>
      <w:szCs w:val="22"/>
    </w:rPr>
  </w:style>
  <w:style w:type="paragraph" w:styleId="Titre7">
    <w:name w:val="heading 7"/>
    <w:basedOn w:val="Normal"/>
    <w:next w:val="Normal"/>
    <w:link w:val="Titre7Car"/>
    <w:uiPriority w:val="9"/>
    <w:qFormat/>
    <w:rsid w:val="000F0BF3"/>
    <w:pPr>
      <w:numPr>
        <w:ilvl w:val="6"/>
        <w:numId w:val="30"/>
      </w:numPr>
      <w:spacing w:before="240" w:after="60"/>
      <w:outlineLvl w:val="6"/>
    </w:pPr>
  </w:style>
  <w:style w:type="paragraph" w:styleId="Titre8">
    <w:name w:val="heading 8"/>
    <w:basedOn w:val="Normal"/>
    <w:next w:val="Normal"/>
    <w:link w:val="Titre8Car"/>
    <w:uiPriority w:val="9"/>
    <w:qFormat/>
    <w:rsid w:val="000F0BF3"/>
    <w:pPr>
      <w:numPr>
        <w:ilvl w:val="7"/>
        <w:numId w:val="30"/>
      </w:numPr>
      <w:spacing w:before="240" w:after="60"/>
      <w:outlineLvl w:val="7"/>
    </w:pPr>
    <w:rPr>
      <w:i/>
      <w:iCs/>
    </w:rPr>
  </w:style>
  <w:style w:type="paragraph" w:styleId="Titre9">
    <w:name w:val="heading 9"/>
    <w:basedOn w:val="Normal"/>
    <w:next w:val="Normal"/>
    <w:link w:val="Titre9Car"/>
    <w:uiPriority w:val="9"/>
    <w:qFormat/>
    <w:rsid w:val="000F0BF3"/>
    <w:pPr>
      <w:numPr>
        <w:ilvl w:val="8"/>
        <w:numId w:val="30"/>
      </w:num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PERIENCES-DatesDure">
    <w:name w:val="EXPERIENCES - Dates &amp; Durée"/>
    <w:basedOn w:val="Normal"/>
    <w:rsid w:val="000004F0"/>
    <w:pPr>
      <w:spacing w:before="240"/>
      <w:ind w:left="23"/>
      <w:jc w:val="center"/>
    </w:pPr>
    <w:rPr>
      <w:szCs w:val="20"/>
    </w:rPr>
  </w:style>
  <w:style w:type="numbering" w:customStyle="1" w:styleId="Corp">
    <w:name w:val="Corp"/>
    <w:basedOn w:val="Aucuneliste"/>
    <w:rsid w:val="000004F0"/>
    <w:pPr>
      <w:numPr>
        <w:numId w:val="1"/>
      </w:numPr>
    </w:pPr>
  </w:style>
  <w:style w:type="paragraph" w:styleId="En-tte">
    <w:name w:val="header"/>
    <w:basedOn w:val="Normal"/>
    <w:link w:val="En-tteCar"/>
    <w:uiPriority w:val="99"/>
    <w:rsid w:val="0091040E"/>
    <w:pPr>
      <w:tabs>
        <w:tab w:val="center" w:pos="4536"/>
        <w:tab w:val="right" w:pos="9072"/>
      </w:tabs>
    </w:pPr>
  </w:style>
  <w:style w:type="paragraph" w:styleId="Pieddepage">
    <w:name w:val="footer"/>
    <w:basedOn w:val="Normal"/>
    <w:link w:val="PieddepageCar"/>
    <w:rsid w:val="0091040E"/>
    <w:pPr>
      <w:tabs>
        <w:tab w:val="center" w:pos="4536"/>
        <w:tab w:val="right" w:pos="9072"/>
      </w:tabs>
    </w:pPr>
  </w:style>
  <w:style w:type="paragraph" w:customStyle="1" w:styleId="Style9ptJustifiGauche19cmAvant6pt">
    <w:name w:val="Style 9 pt Justifié Gauche :  19 cm Avant : 6 pt"/>
    <w:basedOn w:val="Normal"/>
    <w:rsid w:val="0091040E"/>
    <w:rPr>
      <w:sz w:val="18"/>
      <w:szCs w:val="20"/>
    </w:rPr>
  </w:style>
  <w:style w:type="paragraph" w:customStyle="1" w:styleId="LETITRE">
    <w:name w:val="LE TITRE"/>
    <w:rsid w:val="0091040E"/>
    <w:pPr>
      <w:spacing w:before="120" w:after="200" w:line="276" w:lineRule="auto"/>
      <w:jc w:val="center"/>
    </w:pPr>
    <w:rPr>
      <w:rFonts w:ascii="Trebuchet MS" w:hAnsi="Trebuchet MS"/>
      <w:b/>
      <w:spacing w:val="60"/>
      <w:sz w:val="50"/>
      <w:szCs w:val="46"/>
    </w:rPr>
  </w:style>
  <w:style w:type="paragraph" w:customStyle="1" w:styleId="LESOUSTITRE">
    <w:name w:val="LE SOUS TITRE"/>
    <w:rsid w:val="0091040E"/>
    <w:pPr>
      <w:spacing w:before="120" w:after="200" w:line="276" w:lineRule="auto"/>
      <w:jc w:val="center"/>
    </w:pPr>
    <w:rPr>
      <w:rFonts w:ascii="Trebuchet MS" w:hAnsi="Trebuchet MS"/>
      <w:bCs/>
      <w:spacing w:val="-20"/>
      <w:w w:val="80"/>
      <w:sz w:val="46"/>
      <w:szCs w:val="46"/>
    </w:rPr>
  </w:style>
  <w:style w:type="character" w:styleId="Numrodepage">
    <w:name w:val="page number"/>
    <w:basedOn w:val="Policepardfaut"/>
    <w:rsid w:val="0091040E"/>
  </w:style>
  <w:style w:type="character" w:styleId="Lienhypertexte">
    <w:name w:val="Hyperlink"/>
    <w:basedOn w:val="Policepardfaut"/>
    <w:uiPriority w:val="99"/>
    <w:rsid w:val="0091040E"/>
    <w:rPr>
      <w:color w:val="0000FF"/>
      <w:u w:val="single"/>
    </w:rPr>
  </w:style>
  <w:style w:type="paragraph" w:styleId="TM2">
    <w:name w:val="toc 2"/>
    <w:basedOn w:val="Normal"/>
    <w:next w:val="Normal"/>
    <w:autoRedefine/>
    <w:uiPriority w:val="39"/>
    <w:rsid w:val="008F771A"/>
    <w:pPr>
      <w:tabs>
        <w:tab w:val="right" w:leader="dot" w:pos="9628"/>
      </w:tabs>
      <w:ind w:left="200"/>
    </w:pPr>
    <w:rPr>
      <w:b/>
      <w:noProof/>
      <w:w w:val="80"/>
    </w:rPr>
  </w:style>
  <w:style w:type="paragraph" w:styleId="TM3">
    <w:name w:val="toc 3"/>
    <w:basedOn w:val="Normal"/>
    <w:next w:val="Normal"/>
    <w:autoRedefine/>
    <w:uiPriority w:val="39"/>
    <w:rsid w:val="008F771A"/>
    <w:pPr>
      <w:tabs>
        <w:tab w:val="left" w:pos="960"/>
        <w:tab w:val="right" w:leader="dot" w:pos="9628"/>
      </w:tabs>
      <w:ind w:left="400"/>
    </w:pPr>
    <w:rPr>
      <w:b/>
      <w:noProof/>
    </w:rPr>
  </w:style>
  <w:style w:type="paragraph" w:styleId="TM4">
    <w:name w:val="toc 4"/>
    <w:basedOn w:val="Normal"/>
    <w:next w:val="Normal"/>
    <w:autoRedefine/>
    <w:semiHidden/>
    <w:rsid w:val="008F771A"/>
    <w:pPr>
      <w:tabs>
        <w:tab w:val="left" w:pos="1200"/>
        <w:tab w:val="right" w:leader="dot" w:pos="9628"/>
      </w:tabs>
      <w:ind w:left="600"/>
    </w:pPr>
    <w:rPr>
      <w:noProof/>
      <w:szCs w:val="20"/>
    </w:rPr>
  </w:style>
  <w:style w:type="paragraph" w:styleId="Textedebulles">
    <w:name w:val="Balloon Text"/>
    <w:basedOn w:val="Normal"/>
    <w:semiHidden/>
    <w:rsid w:val="005333F3"/>
    <w:rPr>
      <w:rFonts w:ascii="Tahoma" w:hAnsi="Tahoma" w:cs="Tahoma"/>
      <w:sz w:val="16"/>
      <w:szCs w:val="16"/>
    </w:rPr>
  </w:style>
  <w:style w:type="table" w:styleId="Grilledutableau">
    <w:name w:val="Table Grid"/>
    <w:basedOn w:val="TableauNormal"/>
    <w:rsid w:val="0070395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TM2Interligne15ligne">
    <w:name w:val="Style TM 2 + Interligne : 15 ligne"/>
    <w:basedOn w:val="TM2"/>
    <w:rsid w:val="00E97E02"/>
    <w:rPr>
      <w:szCs w:val="20"/>
    </w:rPr>
  </w:style>
  <w:style w:type="paragraph" w:styleId="Textebrut">
    <w:name w:val="Plain Text"/>
    <w:basedOn w:val="Normal"/>
    <w:rsid w:val="001D4351"/>
    <w:pPr>
      <w:jc w:val="left"/>
    </w:pPr>
    <w:rPr>
      <w:rFonts w:ascii="Courier New" w:hAnsi="Courier New" w:cs="Courier New"/>
      <w:szCs w:val="20"/>
    </w:rPr>
  </w:style>
  <w:style w:type="paragraph" w:styleId="TM1">
    <w:name w:val="toc 1"/>
    <w:basedOn w:val="Normal"/>
    <w:next w:val="Normal"/>
    <w:autoRedefine/>
    <w:uiPriority w:val="39"/>
    <w:rsid w:val="00B4506D"/>
    <w:pPr>
      <w:tabs>
        <w:tab w:val="left" w:pos="630"/>
        <w:tab w:val="right" w:leader="dot" w:pos="9628"/>
      </w:tabs>
    </w:pPr>
  </w:style>
  <w:style w:type="paragraph" w:styleId="TM5">
    <w:name w:val="toc 5"/>
    <w:basedOn w:val="Normal"/>
    <w:next w:val="Normal"/>
    <w:autoRedefine/>
    <w:semiHidden/>
    <w:rsid w:val="00044FAB"/>
    <w:pPr>
      <w:ind w:left="800"/>
    </w:pPr>
  </w:style>
  <w:style w:type="paragraph" w:customStyle="1" w:styleId="corps">
    <w:name w:val="corps"/>
    <w:basedOn w:val="Normal"/>
    <w:rsid w:val="00321CDE"/>
    <w:pPr>
      <w:spacing w:before="150" w:after="60" w:line="360" w:lineRule="atLeast"/>
      <w:ind w:left="300" w:right="60"/>
    </w:pPr>
    <w:rPr>
      <w:rFonts w:ascii="Arial" w:hAnsi="Arial" w:cs="Arial"/>
      <w:color w:val="000099"/>
      <w:szCs w:val="20"/>
    </w:rPr>
  </w:style>
  <w:style w:type="paragraph" w:styleId="Lgende">
    <w:name w:val="caption"/>
    <w:basedOn w:val="Normal"/>
    <w:next w:val="Normal"/>
    <w:qFormat/>
    <w:rsid w:val="004335B2"/>
    <w:rPr>
      <w:b/>
      <w:bCs/>
      <w:szCs w:val="20"/>
    </w:rPr>
  </w:style>
  <w:style w:type="paragraph" w:styleId="Retraitcorpsdetexte">
    <w:name w:val="Body Text Indent"/>
    <w:basedOn w:val="Normal"/>
    <w:rsid w:val="00CF344B"/>
    <w:pPr>
      <w:ind w:left="290"/>
      <w:jc w:val="left"/>
    </w:pPr>
    <w:rPr>
      <w:rFonts w:ascii="Times New Roman" w:hAnsi="Times New Roman"/>
    </w:rPr>
  </w:style>
  <w:style w:type="character" w:styleId="Lienhypertextesuivivisit">
    <w:name w:val="FollowedHyperlink"/>
    <w:basedOn w:val="Policepardfaut"/>
    <w:rsid w:val="008F671F"/>
    <w:rPr>
      <w:color w:val="800080"/>
      <w:u w:val="single"/>
    </w:rPr>
  </w:style>
  <w:style w:type="paragraph" w:customStyle="1" w:styleId="corps1">
    <w:name w:val="corps 1"/>
    <w:rsid w:val="008E0ABD"/>
    <w:pPr>
      <w:spacing w:before="120" w:after="200" w:line="276" w:lineRule="auto"/>
      <w:ind w:left="340"/>
    </w:pPr>
    <w:rPr>
      <w:rFonts w:ascii="Arial" w:hAnsi="Arial"/>
      <w:sz w:val="22"/>
      <w:szCs w:val="22"/>
    </w:rPr>
  </w:style>
  <w:style w:type="paragraph" w:customStyle="1" w:styleId="corps2">
    <w:name w:val="corps 2"/>
    <w:rsid w:val="00EF0BD1"/>
    <w:pPr>
      <w:spacing w:before="120" w:after="200" w:line="276" w:lineRule="auto"/>
      <w:ind w:left="510"/>
    </w:pPr>
    <w:rPr>
      <w:rFonts w:ascii="Arial" w:hAnsi="Arial"/>
      <w:sz w:val="22"/>
      <w:szCs w:val="22"/>
    </w:rPr>
  </w:style>
  <w:style w:type="character" w:customStyle="1" w:styleId="En-tteCar">
    <w:name w:val="En-tête Car"/>
    <w:basedOn w:val="Policepardfaut"/>
    <w:link w:val="En-tte"/>
    <w:uiPriority w:val="99"/>
    <w:rsid w:val="001011DD"/>
    <w:rPr>
      <w:rFonts w:ascii="Trebuchet MS" w:hAnsi="Trebuchet MS"/>
      <w:szCs w:val="24"/>
    </w:rPr>
  </w:style>
  <w:style w:type="character" w:customStyle="1" w:styleId="PieddepageCar">
    <w:name w:val="Pied de page Car"/>
    <w:basedOn w:val="Policepardfaut"/>
    <w:link w:val="Pieddepage"/>
    <w:uiPriority w:val="99"/>
    <w:rsid w:val="001011DD"/>
    <w:rPr>
      <w:rFonts w:ascii="Trebuchet MS" w:hAnsi="Trebuchet MS"/>
      <w:szCs w:val="24"/>
    </w:rPr>
  </w:style>
  <w:style w:type="paragraph" w:styleId="En-ttedetabledesmatires">
    <w:name w:val="TOC Heading"/>
    <w:basedOn w:val="Titre1"/>
    <w:next w:val="Normal"/>
    <w:uiPriority w:val="39"/>
    <w:qFormat/>
    <w:rsid w:val="000F0BF3"/>
    <w:pPr>
      <w:outlineLvl w:val="9"/>
    </w:pPr>
    <w:rPr>
      <w:rFonts w:cs="Times New Roman"/>
    </w:rPr>
  </w:style>
  <w:style w:type="paragraph" w:styleId="Citation">
    <w:name w:val="Quote"/>
    <w:basedOn w:val="Normal"/>
    <w:next w:val="Normal"/>
    <w:link w:val="CitationCar"/>
    <w:uiPriority w:val="29"/>
    <w:qFormat/>
    <w:rsid w:val="000F0BF3"/>
    <w:rPr>
      <w:i/>
    </w:rPr>
  </w:style>
  <w:style w:type="character" w:customStyle="1" w:styleId="CitationCar">
    <w:name w:val="Citation Car"/>
    <w:basedOn w:val="Policepardfaut"/>
    <w:link w:val="Citation"/>
    <w:uiPriority w:val="29"/>
    <w:rsid w:val="000F0BF3"/>
    <w:rPr>
      <w:i/>
      <w:sz w:val="24"/>
      <w:szCs w:val="24"/>
    </w:rPr>
  </w:style>
  <w:style w:type="character" w:customStyle="1" w:styleId="Titre1Car">
    <w:name w:val="Titre 1 Car"/>
    <w:basedOn w:val="Policepardfaut"/>
    <w:link w:val="Titre1"/>
    <w:uiPriority w:val="9"/>
    <w:rsid w:val="003B4492"/>
    <w:rPr>
      <w:rFonts w:ascii="Arial" w:hAnsi="Arial" w:cs="Arial"/>
      <w:b/>
      <w:bCs/>
      <w:kern w:val="32"/>
      <w:sz w:val="32"/>
      <w:szCs w:val="32"/>
      <w:lang w:val="en-US" w:eastAsia="en-US" w:bidi="en-US"/>
    </w:rPr>
  </w:style>
  <w:style w:type="paragraph" w:styleId="NormalWeb">
    <w:name w:val="Normal (Web)"/>
    <w:basedOn w:val="Normal"/>
    <w:uiPriority w:val="99"/>
    <w:unhideWhenUsed/>
    <w:rsid w:val="00E44A43"/>
    <w:pPr>
      <w:spacing w:before="100" w:beforeAutospacing="1" w:after="100" w:afterAutospacing="1"/>
      <w:jc w:val="left"/>
    </w:pPr>
    <w:rPr>
      <w:rFonts w:ascii="Times New Roman" w:hAnsi="Times New Roman"/>
    </w:rPr>
  </w:style>
  <w:style w:type="paragraph" w:styleId="Paragraphedeliste">
    <w:name w:val="List Paragraph"/>
    <w:basedOn w:val="Normal"/>
    <w:uiPriority w:val="34"/>
    <w:qFormat/>
    <w:rsid w:val="000F0BF3"/>
    <w:pPr>
      <w:ind w:left="720"/>
      <w:contextualSpacing/>
    </w:pPr>
  </w:style>
  <w:style w:type="character" w:customStyle="1" w:styleId="Titre2Car">
    <w:name w:val="Titre 2 Car"/>
    <w:basedOn w:val="Policepardfaut"/>
    <w:link w:val="Titre2"/>
    <w:uiPriority w:val="9"/>
    <w:rsid w:val="00EC1C42"/>
    <w:rPr>
      <w:rFonts w:ascii="Arial" w:hAnsi="Arial"/>
      <w:b/>
      <w:bCs/>
      <w:iCs/>
      <w:sz w:val="28"/>
      <w:szCs w:val="28"/>
      <w:lang w:eastAsia="en-US" w:bidi="en-US"/>
    </w:rPr>
  </w:style>
  <w:style w:type="character" w:customStyle="1" w:styleId="Titre3Car">
    <w:name w:val="Titre 3 Car"/>
    <w:basedOn w:val="Policepardfaut"/>
    <w:link w:val="Titre3"/>
    <w:uiPriority w:val="9"/>
    <w:rsid w:val="000F0BF3"/>
    <w:rPr>
      <w:rFonts w:ascii="Cambria" w:hAnsi="Cambria" w:cs="Arial"/>
      <w:b/>
      <w:bCs/>
      <w:sz w:val="26"/>
      <w:szCs w:val="26"/>
      <w:lang w:val="en-US" w:eastAsia="en-US" w:bidi="en-US"/>
    </w:rPr>
  </w:style>
  <w:style w:type="character" w:customStyle="1" w:styleId="Titre4Car">
    <w:name w:val="Titre 4 Car"/>
    <w:basedOn w:val="Policepardfaut"/>
    <w:link w:val="Titre4"/>
    <w:uiPriority w:val="9"/>
    <w:rsid w:val="000F0BF3"/>
    <w:rPr>
      <w:rFonts w:ascii="Trebuchet MS" w:hAnsi="Trebuchet MS"/>
      <w:b/>
      <w:bCs/>
      <w:sz w:val="28"/>
      <w:szCs w:val="28"/>
      <w:lang w:val="en-US" w:eastAsia="en-US" w:bidi="en-US"/>
    </w:rPr>
  </w:style>
  <w:style w:type="character" w:customStyle="1" w:styleId="Titre5Car">
    <w:name w:val="Titre 5 Car"/>
    <w:basedOn w:val="Policepardfaut"/>
    <w:link w:val="Titre5"/>
    <w:uiPriority w:val="9"/>
    <w:rsid w:val="000F0BF3"/>
    <w:rPr>
      <w:rFonts w:ascii="Trebuchet MS" w:hAnsi="Trebuchet MS"/>
      <w:b/>
      <w:bCs/>
      <w:i/>
      <w:iCs/>
      <w:sz w:val="26"/>
      <w:szCs w:val="26"/>
      <w:lang w:val="en-US" w:eastAsia="en-US" w:bidi="en-US"/>
    </w:rPr>
  </w:style>
  <w:style w:type="character" w:customStyle="1" w:styleId="Titre6Car">
    <w:name w:val="Titre 6 Car"/>
    <w:basedOn w:val="Policepardfaut"/>
    <w:link w:val="Titre6"/>
    <w:uiPriority w:val="9"/>
    <w:rsid w:val="000F0BF3"/>
    <w:rPr>
      <w:rFonts w:ascii="Trebuchet MS" w:hAnsi="Trebuchet MS"/>
      <w:b/>
      <w:bCs/>
      <w:sz w:val="22"/>
      <w:szCs w:val="22"/>
      <w:lang w:val="en-US" w:eastAsia="en-US" w:bidi="en-US"/>
    </w:rPr>
  </w:style>
  <w:style w:type="character" w:customStyle="1" w:styleId="Titre7Car">
    <w:name w:val="Titre 7 Car"/>
    <w:basedOn w:val="Policepardfaut"/>
    <w:link w:val="Titre7"/>
    <w:uiPriority w:val="9"/>
    <w:rsid w:val="000F0BF3"/>
    <w:rPr>
      <w:rFonts w:ascii="Trebuchet MS" w:hAnsi="Trebuchet MS"/>
      <w:sz w:val="24"/>
      <w:szCs w:val="24"/>
      <w:lang w:val="en-US" w:eastAsia="en-US" w:bidi="en-US"/>
    </w:rPr>
  </w:style>
  <w:style w:type="character" w:customStyle="1" w:styleId="Titre8Car">
    <w:name w:val="Titre 8 Car"/>
    <w:basedOn w:val="Policepardfaut"/>
    <w:link w:val="Titre8"/>
    <w:uiPriority w:val="9"/>
    <w:rsid w:val="000F0BF3"/>
    <w:rPr>
      <w:rFonts w:ascii="Trebuchet MS" w:hAnsi="Trebuchet MS"/>
      <w:i/>
      <w:iCs/>
      <w:sz w:val="24"/>
      <w:szCs w:val="24"/>
      <w:lang w:val="en-US" w:eastAsia="en-US" w:bidi="en-US"/>
    </w:rPr>
  </w:style>
  <w:style w:type="character" w:customStyle="1" w:styleId="Titre9Car">
    <w:name w:val="Titre 9 Car"/>
    <w:basedOn w:val="Policepardfaut"/>
    <w:link w:val="Titre9"/>
    <w:uiPriority w:val="9"/>
    <w:rsid w:val="000F0BF3"/>
    <w:rPr>
      <w:rFonts w:ascii="Cambria" w:hAnsi="Cambria"/>
      <w:sz w:val="22"/>
      <w:szCs w:val="22"/>
      <w:lang w:val="en-US" w:eastAsia="en-US" w:bidi="en-US"/>
    </w:rPr>
  </w:style>
  <w:style w:type="paragraph" w:styleId="Titre">
    <w:name w:val="Title"/>
    <w:basedOn w:val="Normal"/>
    <w:next w:val="Normal"/>
    <w:link w:val="TitreCar"/>
    <w:uiPriority w:val="10"/>
    <w:qFormat/>
    <w:rsid w:val="000F0BF3"/>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uiPriority w:val="10"/>
    <w:rsid w:val="000F0BF3"/>
    <w:rPr>
      <w:rFonts w:ascii="Cambria" w:eastAsia="Times New Roman" w:hAnsi="Cambria"/>
      <w:b/>
      <w:bCs/>
      <w:kern w:val="28"/>
      <w:sz w:val="32"/>
      <w:szCs w:val="32"/>
    </w:rPr>
  </w:style>
  <w:style w:type="paragraph" w:styleId="Sous-titre">
    <w:name w:val="Subtitle"/>
    <w:basedOn w:val="Normal"/>
    <w:next w:val="Normal"/>
    <w:link w:val="Sous-titreCar"/>
    <w:uiPriority w:val="11"/>
    <w:qFormat/>
    <w:rsid w:val="000F0BF3"/>
    <w:pPr>
      <w:spacing w:after="60"/>
      <w:jc w:val="center"/>
      <w:outlineLvl w:val="1"/>
    </w:pPr>
    <w:rPr>
      <w:rFonts w:ascii="Cambria" w:hAnsi="Cambria"/>
    </w:rPr>
  </w:style>
  <w:style w:type="character" w:customStyle="1" w:styleId="Sous-titreCar">
    <w:name w:val="Sous-titre Car"/>
    <w:basedOn w:val="Policepardfaut"/>
    <w:link w:val="Sous-titre"/>
    <w:uiPriority w:val="11"/>
    <w:rsid w:val="000F0BF3"/>
    <w:rPr>
      <w:rFonts w:ascii="Cambria" w:eastAsia="Times New Roman" w:hAnsi="Cambria"/>
      <w:sz w:val="24"/>
      <w:szCs w:val="24"/>
    </w:rPr>
  </w:style>
  <w:style w:type="character" w:styleId="lev">
    <w:name w:val="Strong"/>
    <w:basedOn w:val="Policepardfaut"/>
    <w:uiPriority w:val="22"/>
    <w:qFormat/>
    <w:rsid w:val="000F0BF3"/>
    <w:rPr>
      <w:b/>
      <w:bCs/>
    </w:rPr>
  </w:style>
  <w:style w:type="character" w:styleId="Accentuation">
    <w:name w:val="Emphasis"/>
    <w:basedOn w:val="Policepardfaut"/>
    <w:uiPriority w:val="20"/>
    <w:qFormat/>
    <w:rsid w:val="000F0BF3"/>
    <w:rPr>
      <w:rFonts w:ascii="Calibri" w:hAnsi="Calibri"/>
      <w:b/>
      <w:i/>
      <w:iCs/>
    </w:rPr>
  </w:style>
  <w:style w:type="paragraph" w:styleId="Sansinterligne">
    <w:name w:val="No Spacing"/>
    <w:basedOn w:val="Normal"/>
    <w:uiPriority w:val="1"/>
    <w:qFormat/>
    <w:rsid w:val="000F0BF3"/>
    <w:rPr>
      <w:szCs w:val="32"/>
    </w:rPr>
  </w:style>
  <w:style w:type="paragraph" w:styleId="Citationintense">
    <w:name w:val="Intense Quote"/>
    <w:basedOn w:val="Normal"/>
    <w:next w:val="Normal"/>
    <w:link w:val="CitationintenseCar"/>
    <w:uiPriority w:val="30"/>
    <w:qFormat/>
    <w:rsid w:val="000F0BF3"/>
    <w:pPr>
      <w:ind w:left="720" w:right="720"/>
    </w:pPr>
    <w:rPr>
      <w:b/>
      <w:i/>
      <w:szCs w:val="22"/>
    </w:rPr>
  </w:style>
  <w:style w:type="character" w:customStyle="1" w:styleId="CitationintenseCar">
    <w:name w:val="Citation intense Car"/>
    <w:basedOn w:val="Policepardfaut"/>
    <w:link w:val="Citationintense"/>
    <w:uiPriority w:val="30"/>
    <w:rsid w:val="000F0BF3"/>
    <w:rPr>
      <w:b/>
      <w:i/>
      <w:sz w:val="24"/>
    </w:rPr>
  </w:style>
  <w:style w:type="character" w:styleId="Emphaseple">
    <w:name w:val="Subtle Emphasis"/>
    <w:uiPriority w:val="19"/>
    <w:qFormat/>
    <w:rsid w:val="000F0BF3"/>
    <w:rPr>
      <w:i/>
      <w:color w:val="5A5A5A"/>
    </w:rPr>
  </w:style>
  <w:style w:type="character" w:styleId="Emphaseintense">
    <w:name w:val="Intense Emphasis"/>
    <w:basedOn w:val="Policepardfaut"/>
    <w:uiPriority w:val="21"/>
    <w:qFormat/>
    <w:rsid w:val="000F0BF3"/>
    <w:rPr>
      <w:b/>
      <w:i/>
      <w:sz w:val="24"/>
      <w:szCs w:val="24"/>
      <w:u w:val="single"/>
    </w:rPr>
  </w:style>
  <w:style w:type="character" w:styleId="Rfrenceple">
    <w:name w:val="Subtle Reference"/>
    <w:basedOn w:val="Policepardfaut"/>
    <w:uiPriority w:val="31"/>
    <w:qFormat/>
    <w:rsid w:val="000F0BF3"/>
    <w:rPr>
      <w:sz w:val="24"/>
      <w:szCs w:val="24"/>
      <w:u w:val="single"/>
    </w:rPr>
  </w:style>
  <w:style w:type="character" w:styleId="Rfrenceintense">
    <w:name w:val="Intense Reference"/>
    <w:basedOn w:val="Policepardfaut"/>
    <w:uiPriority w:val="32"/>
    <w:qFormat/>
    <w:rsid w:val="000F0BF3"/>
    <w:rPr>
      <w:b/>
      <w:sz w:val="24"/>
      <w:u w:val="single"/>
    </w:rPr>
  </w:style>
  <w:style w:type="character" w:styleId="Titredulivre">
    <w:name w:val="Book Title"/>
    <w:basedOn w:val="Policepardfaut"/>
    <w:uiPriority w:val="33"/>
    <w:qFormat/>
    <w:rsid w:val="000F0BF3"/>
    <w:rPr>
      <w:rFonts w:ascii="Cambria" w:eastAsia="Times New Roman" w:hAnsi="Cambria"/>
      <w:b/>
      <w:i/>
      <w:sz w:val="24"/>
      <w:szCs w:val="24"/>
    </w:rPr>
  </w:style>
  <w:style w:type="paragraph" w:styleId="Corpsdetexte">
    <w:name w:val="Body Text"/>
    <w:basedOn w:val="Normal"/>
    <w:rsid w:val="0039305C"/>
    <w:pPr>
      <w:spacing w:after="120"/>
    </w:pPr>
  </w:style>
  <w:style w:type="paragraph" w:styleId="Explorateurdedocuments">
    <w:name w:val="Document Map"/>
    <w:basedOn w:val="Normal"/>
    <w:semiHidden/>
    <w:rsid w:val="00557F92"/>
    <w:pPr>
      <w:shd w:val="clear" w:color="auto" w:fill="000080"/>
    </w:pPr>
    <w:rPr>
      <w:rFonts w:ascii="Tahoma" w:hAnsi="Tahoma" w:cs="Tahoma"/>
      <w:sz w:val="20"/>
      <w:szCs w:val="20"/>
    </w:rPr>
  </w:style>
  <w:style w:type="paragraph" w:customStyle="1" w:styleId="NIV2">
    <w:name w:val="NIV2"/>
    <w:basedOn w:val="Normal"/>
    <w:rsid w:val="00A134E9"/>
    <w:pPr>
      <w:numPr>
        <w:ilvl w:val="1"/>
        <w:numId w:val="18"/>
      </w:numPr>
    </w:pPr>
  </w:style>
  <w:style w:type="character" w:customStyle="1" w:styleId="lang-de">
    <w:name w:val="lang-de"/>
    <w:basedOn w:val="Policepardfaut"/>
    <w:rsid w:val="000047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44061"/>
    <w:pPr>
      <w:jc w:val="both"/>
    </w:pPr>
    <w:rPr>
      <w:rFonts w:ascii="Trebuchet MS" w:hAnsi="Trebuchet MS"/>
      <w:sz w:val="24"/>
      <w:szCs w:val="24"/>
      <w:lang w:eastAsia="en-US" w:bidi="en-US"/>
    </w:rPr>
  </w:style>
  <w:style w:type="paragraph" w:styleId="Titre1">
    <w:name w:val="heading 1"/>
    <w:basedOn w:val="Normal"/>
    <w:next w:val="Normal"/>
    <w:link w:val="Titre1Car"/>
    <w:uiPriority w:val="9"/>
    <w:qFormat/>
    <w:rsid w:val="003B4492"/>
    <w:pPr>
      <w:keepNext/>
      <w:numPr>
        <w:numId w:val="30"/>
      </w:numPr>
      <w:spacing w:before="480" w:after="240"/>
      <w:outlineLvl w:val="0"/>
    </w:pPr>
    <w:rPr>
      <w:rFonts w:ascii="Arial" w:hAnsi="Arial" w:cs="Arial"/>
      <w:b/>
      <w:bCs/>
      <w:kern w:val="32"/>
      <w:sz w:val="32"/>
      <w:szCs w:val="32"/>
    </w:rPr>
  </w:style>
  <w:style w:type="paragraph" w:styleId="Titre2">
    <w:name w:val="heading 2"/>
    <w:basedOn w:val="Normal"/>
    <w:next w:val="Normal"/>
    <w:link w:val="Titre2Car"/>
    <w:autoRedefine/>
    <w:uiPriority w:val="9"/>
    <w:qFormat/>
    <w:rsid w:val="00EC1C42"/>
    <w:pPr>
      <w:keepNext/>
      <w:numPr>
        <w:ilvl w:val="1"/>
        <w:numId w:val="30"/>
      </w:numPr>
      <w:spacing w:before="480" w:after="240"/>
      <w:outlineLvl w:val="1"/>
    </w:pPr>
    <w:rPr>
      <w:rFonts w:ascii="Arial" w:hAnsi="Arial"/>
      <w:b/>
      <w:bCs/>
      <w:iCs/>
      <w:sz w:val="28"/>
      <w:szCs w:val="28"/>
    </w:rPr>
  </w:style>
  <w:style w:type="paragraph" w:styleId="Titre3">
    <w:name w:val="heading 3"/>
    <w:basedOn w:val="Normal"/>
    <w:next w:val="Normal"/>
    <w:link w:val="Titre3Car"/>
    <w:uiPriority w:val="9"/>
    <w:qFormat/>
    <w:rsid w:val="000F0BF3"/>
    <w:pPr>
      <w:keepNext/>
      <w:numPr>
        <w:ilvl w:val="2"/>
        <w:numId w:val="30"/>
      </w:numPr>
      <w:spacing w:before="240" w:after="60"/>
      <w:outlineLvl w:val="2"/>
    </w:pPr>
    <w:rPr>
      <w:rFonts w:ascii="Cambria" w:hAnsi="Cambria" w:cs="Arial"/>
      <w:b/>
      <w:bCs/>
      <w:sz w:val="26"/>
      <w:szCs w:val="26"/>
    </w:rPr>
  </w:style>
  <w:style w:type="paragraph" w:styleId="Titre4">
    <w:name w:val="heading 4"/>
    <w:basedOn w:val="Normal"/>
    <w:next w:val="Normal"/>
    <w:link w:val="Titre4Car"/>
    <w:uiPriority w:val="9"/>
    <w:qFormat/>
    <w:rsid w:val="000F0BF3"/>
    <w:pPr>
      <w:keepNext/>
      <w:numPr>
        <w:ilvl w:val="3"/>
        <w:numId w:val="30"/>
      </w:numPr>
      <w:spacing w:before="240" w:after="60"/>
      <w:outlineLvl w:val="3"/>
    </w:pPr>
    <w:rPr>
      <w:b/>
      <w:bCs/>
      <w:sz w:val="28"/>
      <w:szCs w:val="28"/>
    </w:rPr>
  </w:style>
  <w:style w:type="paragraph" w:styleId="Titre5">
    <w:name w:val="heading 5"/>
    <w:basedOn w:val="Normal"/>
    <w:next w:val="Normal"/>
    <w:link w:val="Titre5Car"/>
    <w:uiPriority w:val="9"/>
    <w:qFormat/>
    <w:rsid w:val="000F0BF3"/>
    <w:pPr>
      <w:numPr>
        <w:ilvl w:val="4"/>
        <w:numId w:val="30"/>
      </w:numPr>
      <w:spacing w:before="240" w:after="60"/>
      <w:outlineLvl w:val="4"/>
    </w:pPr>
    <w:rPr>
      <w:b/>
      <w:bCs/>
      <w:i/>
      <w:iCs/>
      <w:sz w:val="26"/>
      <w:szCs w:val="26"/>
    </w:rPr>
  </w:style>
  <w:style w:type="paragraph" w:styleId="Titre6">
    <w:name w:val="heading 6"/>
    <w:basedOn w:val="Normal"/>
    <w:next w:val="Normal"/>
    <w:link w:val="Titre6Car"/>
    <w:uiPriority w:val="9"/>
    <w:qFormat/>
    <w:rsid w:val="000F0BF3"/>
    <w:pPr>
      <w:numPr>
        <w:ilvl w:val="5"/>
        <w:numId w:val="30"/>
      </w:numPr>
      <w:spacing w:before="240" w:after="60"/>
      <w:outlineLvl w:val="5"/>
    </w:pPr>
    <w:rPr>
      <w:b/>
      <w:bCs/>
      <w:sz w:val="22"/>
      <w:szCs w:val="22"/>
    </w:rPr>
  </w:style>
  <w:style w:type="paragraph" w:styleId="Titre7">
    <w:name w:val="heading 7"/>
    <w:basedOn w:val="Normal"/>
    <w:next w:val="Normal"/>
    <w:link w:val="Titre7Car"/>
    <w:uiPriority w:val="9"/>
    <w:qFormat/>
    <w:rsid w:val="000F0BF3"/>
    <w:pPr>
      <w:numPr>
        <w:ilvl w:val="6"/>
        <w:numId w:val="30"/>
      </w:numPr>
      <w:spacing w:before="240" w:after="60"/>
      <w:outlineLvl w:val="6"/>
    </w:pPr>
  </w:style>
  <w:style w:type="paragraph" w:styleId="Titre8">
    <w:name w:val="heading 8"/>
    <w:basedOn w:val="Normal"/>
    <w:next w:val="Normal"/>
    <w:link w:val="Titre8Car"/>
    <w:uiPriority w:val="9"/>
    <w:qFormat/>
    <w:rsid w:val="000F0BF3"/>
    <w:pPr>
      <w:numPr>
        <w:ilvl w:val="7"/>
        <w:numId w:val="30"/>
      </w:numPr>
      <w:spacing w:before="240" w:after="60"/>
      <w:outlineLvl w:val="7"/>
    </w:pPr>
    <w:rPr>
      <w:i/>
      <w:iCs/>
    </w:rPr>
  </w:style>
  <w:style w:type="paragraph" w:styleId="Titre9">
    <w:name w:val="heading 9"/>
    <w:basedOn w:val="Normal"/>
    <w:next w:val="Normal"/>
    <w:link w:val="Titre9Car"/>
    <w:uiPriority w:val="9"/>
    <w:qFormat/>
    <w:rsid w:val="000F0BF3"/>
    <w:pPr>
      <w:numPr>
        <w:ilvl w:val="8"/>
        <w:numId w:val="30"/>
      </w:num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PERIENCES-DatesDure">
    <w:name w:val="EXPERIENCES - Dates &amp; Durée"/>
    <w:basedOn w:val="Normal"/>
    <w:rsid w:val="000004F0"/>
    <w:pPr>
      <w:spacing w:before="240"/>
      <w:ind w:left="23"/>
      <w:jc w:val="center"/>
    </w:pPr>
    <w:rPr>
      <w:szCs w:val="20"/>
    </w:rPr>
  </w:style>
  <w:style w:type="numbering" w:customStyle="1" w:styleId="Corp">
    <w:name w:val="Corp"/>
    <w:basedOn w:val="Aucuneliste"/>
    <w:rsid w:val="000004F0"/>
    <w:pPr>
      <w:numPr>
        <w:numId w:val="1"/>
      </w:numPr>
    </w:pPr>
  </w:style>
  <w:style w:type="paragraph" w:styleId="En-tte">
    <w:name w:val="header"/>
    <w:basedOn w:val="Normal"/>
    <w:link w:val="En-tteCar"/>
    <w:uiPriority w:val="99"/>
    <w:rsid w:val="0091040E"/>
    <w:pPr>
      <w:tabs>
        <w:tab w:val="center" w:pos="4536"/>
        <w:tab w:val="right" w:pos="9072"/>
      </w:tabs>
    </w:pPr>
  </w:style>
  <w:style w:type="paragraph" w:styleId="Pieddepage">
    <w:name w:val="footer"/>
    <w:basedOn w:val="Normal"/>
    <w:link w:val="PieddepageCar"/>
    <w:rsid w:val="0091040E"/>
    <w:pPr>
      <w:tabs>
        <w:tab w:val="center" w:pos="4536"/>
        <w:tab w:val="right" w:pos="9072"/>
      </w:tabs>
    </w:pPr>
  </w:style>
  <w:style w:type="paragraph" w:customStyle="1" w:styleId="Style9ptJustifiGauche19cmAvant6pt">
    <w:name w:val="Style 9 pt Justifié Gauche :  19 cm Avant : 6 pt"/>
    <w:basedOn w:val="Normal"/>
    <w:rsid w:val="0091040E"/>
    <w:rPr>
      <w:sz w:val="18"/>
      <w:szCs w:val="20"/>
    </w:rPr>
  </w:style>
  <w:style w:type="paragraph" w:customStyle="1" w:styleId="LETITRE">
    <w:name w:val="LE TITRE"/>
    <w:rsid w:val="0091040E"/>
    <w:pPr>
      <w:spacing w:before="120" w:after="200" w:line="276" w:lineRule="auto"/>
      <w:jc w:val="center"/>
    </w:pPr>
    <w:rPr>
      <w:rFonts w:ascii="Trebuchet MS" w:hAnsi="Trebuchet MS"/>
      <w:b/>
      <w:spacing w:val="60"/>
      <w:sz w:val="50"/>
      <w:szCs w:val="46"/>
    </w:rPr>
  </w:style>
  <w:style w:type="paragraph" w:customStyle="1" w:styleId="LESOUSTITRE">
    <w:name w:val="LE SOUS TITRE"/>
    <w:rsid w:val="0091040E"/>
    <w:pPr>
      <w:spacing w:before="120" w:after="200" w:line="276" w:lineRule="auto"/>
      <w:jc w:val="center"/>
    </w:pPr>
    <w:rPr>
      <w:rFonts w:ascii="Trebuchet MS" w:hAnsi="Trebuchet MS"/>
      <w:bCs/>
      <w:spacing w:val="-20"/>
      <w:w w:val="80"/>
      <w:sz w:val="46"/>
      <w:szCs w:val="46"/>
    </w:rPr>
  </w:style>
  <w:style w:type="character" w:styleId="Numrodepage">
    <w:name w:val="page number"/>
    <w:basedOn w:val="Policepardfaut"/>
    <w:rsid w:val="0091040E"/>
  </w:style>
  <w:style w:type="character" w:styleId="Lienhypertexte">
    <w:name w:val="Hyperlink"/>
    <w:basedOn w:val="Policepardfaut"/>
    <w:uiPriority w:val="99"/>
    <w:rsid w:val="0091040E"/>
    <w:rPr>
      <w:color w:val="0000FF"/>
      <w:u w:val="single"/>
    </w:rPr>
  </w:style>
  <w:style w:type="paragraph" w:styleId="TM2">
    <w:name w:val="toc 2"/>
    <w:basedOn w:val="Normal"/>
    <w:next w:val="Normal"/>
    <w:autoRedefine/>
    <w:uiPriority w:val="39"/>
    <w:rsid w:val="008F771A"/>
    <w:pPr>
      <w:tabs>
        <w:tab w:val="right" w:leader="dot" w:pos="9628"/>
      </w:tabs>
      <w:ind w:left="200"/>
    </w:pPr>
    <w:rPr>
      <w:b/>
      <w:noProof/>
      <w:w w:val="80"/>
    </w:rPr>
  </w:style>
  <w:style w:type="paragraph" w:styleId="TM3">
    <w:name w:val="toc 3"/>
    <w:basedOn w:val="Normal"/>
    <w:next w:val="Normal"/>
    <w:autoRedefine/>
    <w:uiPriority w:val="39"/>
    <w:rsid w:val="008F771A"/>
    <w:pPr>
      <w:tabs>
        <w:tab w:val="left" w:pos="960"/>
        <w:tab w:val="right" w:leader="dot" w:pos="9628"/>
      </w:tabs>
      <w:ind w:left="400"/>
    </w:pPr>
    <w:rPr>
      <w:b/>
      <w:noProof/>
    </w:rPr>
  </w:style>
  <w:style w:type="paragraph" w:styleId="TM4">
    <w:name w:val="toc 4"/>
    <w:basedOn w:val="Normal"/>
    <w:next w:val="Normal"/>
    <w:autoRedefine/>
    <w:semiHidden/>
    <w:rsid w:val="008F771A"/>
    <w:pPr>
      <w:tabs>
        <w:tab w:val="left" w:pos="1200"/>
        <w:tab w:val="right" w:leader="dot" w:pos="9628"/>
      </w:tabs>
      <w:ind w:left="600"/>
    </w:pPr>
    <w:rPr>
      <w:noProof/>
      <w:szCs w:val="20"/>
    </w:rPr>
  </w:style>
  <w:style w:type="paragraph" w:styleId="Textedebulles">
    <w:name w:val="Balloon Text"/>
    <w:basedOn w:val="Normal"/>
    <w:semiHidden/>
    <w:rsid w:val="005333F3"/>
    <w:rPr>
      <w:rFonts w:ascii="Tahoma" w:hAnsi="Tahoma" w:cs="Tahoma"/>
      <w:sz w:val="16"/>
      <w:szCs w:val="16"/>
    </w:rPr>
  </w:style>
  <w:style w:type="table" w:styleId="Grilledutableau">
    <w:name w:val="Table Grid"/>
    <w:basedOn w:val="TableauNormal"/>
    <w:rsid w:val="0070395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TM2Interligne15ligne">
    <w:name w:val="Style TM 2 + Interligne : 15 ligne"/>
    <w:basedOn w:val="TM2"/>
    <w:rsid w:val="00E97E02"/>
    <w:rPr>
      <w:szCs w:val="20"/>
    </w:rPr>
  </w:style>
  <w:style w:type="paragraph" w:styleId="Textebrut">
    <w:name w:val="Plain Text"/>
    <w:basedOn w:val="Normal"/>
    <w:rsid w:val="001D4351"/>
    <w:pPr>
      <w:jc w:val="left"/>
    </w:pPr>
    <w:rPr>
      <w:rFonts w:ascii="Courier New" w:hAnsi="Courier New" w:cs="Courier New"/>
      <w:szCs w:val="20"/>
    </w:rPr>
  </w:style>
  <w:style w:type="paragraph" w:styleId="TM1">
    <w:name w:val="toc 1"/>
    <w:basedOn w:val="Normal"/>
    <w:next w:val="Normal"/>
    <w:autoRedefine/>
    <w:uiPriority w:val="39"/>
    <w:rsid w:val="00B4506D"/>
    <w:pPr>
      <w:tabs>
        <w:tab w:val="left" w:pos="630"/>
        <w:tab w:val="right" w:leader="dot" w:pos="9628"/>
      </w:tabs>
    </w:pPr>
  </w:style>
  <w:style w:type="paragraph" w:styleId="TM5">
    <w:name w:val="toc 5"/>
    <w:basedOn w:val="Normal"/>
    <w:next w:val="Normal"/>
    <w:autoRedefine/>
    <w:semiHidden/>
    <w:rsid w:val="00044FAB"/>
    <w:pPr>
      <w:ind w:left="800"/>
    </w:pPr>
  </w:style>
  <w:style w:type="paragraph" w:customStyle="1" w:styleId="corps">
    <w:name w:val="corps"/>
    <w:basedOn w:val="Normal"/>
    <w:rsid w:val="00321CDE"/>
    <w:pPr>
      <w:spacing w:before="150" w:after="60" w:line="360" w:lineRule="atLeast"/>
      <w:ind w:left="300" w:right="60"/>
    </w:pPr>
    <w:rPr>
      <w:rFonts w:ascii="Arial" w:hAnsi="Arial" w:cs="Arial"/>
      <w:color w:val="000099"/>
      <w:szCs w:val="20"/>
    </w:rPr>
  </w:style>
  <w:style w:type="paragraph" w:styleId="Lgende">
    <w:name w:val="caption"/>
    <w:basedOn w:val="Normal"/>
    <w:next w:val="Normal"/>
    <w:qFormat/>
    <w:rsid w:val="004335B2"/>
    <w:rPr>
      <w:b/>
      <w:bCs/>
      <w:szCs w:val="20"/>
    </w:rPr>
  </w:style>
  <w:style w:type="paragraph" w:styleId="Retraitcorpsdetexte">
    <w:name w:val="Body Text Indent"/>
    <w:basedOn w:val="Normal"/>
    <w:rsid w:val="00CF344B"/>
    <w:pPr>
      <w:ind w:left="290"/>
      <w:jc w:val="left"/>
    </w:pPr>
    <w:rPr>
      <w:rFonts w:ascii="Times New Roman" w:hAnsi="Times New Roman"/>
    </w:rPr>
  </w:style>
  <w:style w:type="character" w:styleId="Lienhypertextesuivivisit">
    <w:name w:val="FollowedHyperlink"/>
    <w:basedOn w:val="Policepardfaut"/>
    <w:rsid w:val="008F671F"/>
    <w:rPr>
      <w:color w:val="800080"/>
      <w:u w:val="single"/>
    </w:rPr>
  </w:style>
  <w:style w:type="paragraph" w:customStyle="1" w:styleId="corps1">
    <w:name w:val="corps 1"/>
    <w:rsid w:val="008E0ABD"/>
    <w:pPr>
      <w:spacing w:before="120" w:after="200" w:line="276" w:lineRule="auto"/>
      <w:ind w:left="340"/>
    </w:pPr>
    <w:rPr>
      <w:rFonts w:ascii="Arial" w:hAnsi="Arial"/>
      <w:sz w:val="22"/>
      <w:szCs w:val="22"/>
    </w:rPr>
  </w:style>
  <w:style w:type="paragraph" w:customStyle="1" w:styleId="corps2">
    <w:name w:val="corps 2"/>
    <w:rsid w:val="00EF0BD1"/>
    <w:pPr>
      <w:spacing w:before="120" w:after="200" w:line="276" w:lineRule="auto"/>
      <w:ind w:left="510"/>
    </w:pPr>
    <w:rPr>
      <w:rFonts w:ascii="Arial" w:hAnsi="Arial"/>
      <w:sz w:val="22"/>
      <w:szCs w:val="22"/>
    </w:rPr>
  </w:style>
  <w:style w:type="character" w:customStyle="1" w:styleId="En-tteCar">
    <w:name w:val="En-tête Car"/>
    <w:basedOn w:val="Policepardfaut"/>
    <w:link w:val="En-tte"/>
    <w:uiPriority w:val="99"/>
    <w:rsid w:val="001011DD"/>
    <w:rPr>
      <w:rFonts w:ascii="Trebuchet MS" w:hAnsi="Trebuchet MS"/>
      <w:szCs w:val="24"/>
    </w:rPr>
  </w:style>
  <w:style w:type="character" w:customStyle="1" w:styleId="PieddepageCar">
    <w:name w:val="Pied de page Car"/>
    <w:basedOn w:val="Policepardfaut"/>
    <w:link w:val="Pieddepage"/>
    <w:uiPriority w:val="99"/>
    <w:rsid w:val="001011DD"/>
    <w:rPr>
      <w:rFonts w:ascii="Trebuchet MS" w:hAnsi="Trebuchet MS"/>
      <w:szCs w:val="24"/>
    </w:rPr>
  </w:style>
  <w:style w:type="paragraph" w:styleId="En-ttedetabledesmatires">
    <w:name w:val="TOC Heading"/>
    <w:basedOn w:val="Titre1"/>
    <w:next w:val="Normal"/>
    <w:uiPriority w:val="39"/>
    <w:qFormat/>
    <w:rsid w:val="000F0BF3"/>
    <w:pPr>
      <w:outlineLvl w:val="9"/>
    </w:pPr>
    <w:rPr>
      <w:rFonts w:cs="Times New Roman"/>
    </w:rPr>
  </w:style>
  <w:style w:type="paragraph" w:styleId="Citation">
    <w:name w:val="Quote"/>
    <w:basedOn w:val="Normal"/>
    <w:next w:val="Normal"/>
    <w:link w:val="CitationCar"/>
    <w:uiPriority w:val="29"/>
    <w:qFormat/>
    <w:rsid w:val="000F0BF3"/>
    <w:rPr>
      <w:i/>
    </w:rPr>
  </w:style>
  <w:style w:type="character" w:customStyle="1" w:styleId="CitationCar">
    <w:name w:val="Citation Car"/>
    <w:basedOn w:val="Policepardfaut"/>
    <w:link w:val="Citation"/>
    <w:uiPriority w:val="29"/>
    <w:rsid w:val="000F0BF3"/>
    <w:rPr>
      <w:i/>
      <w:sz w:val="24"/>
      <w:szCs w:val="24"/>
    </w:rPr>
  </w:style>
  <w:style w:type="character" w:customStyle="1" w:styleId="Titre1Car">
    <w:name w:val="Titre 1 Car"/>
    <w:basedOn w:val="Policepardfaut"/>
    <w:link w:val="Titre1"/>
    <w:uiPriority w:val="9"/>
    <w:rsid w:val="003B4492"/>
    <w:rPr>
      <w:rFonts w:ascii="Arial" w:hAnsi="Arial" w:cs="Arial"/>
      <w:b/>
      <w:bCs/>
      <w:kern w:val="32"/>
      <w:sz w:val="32"/>
      <w:szCs w:val="32"/>
      <w:lang w:val="en-US" w:eastAsia="en-US" w:bidi="en-US"/>
    </w:rPr>
  </w:style>
  <w:style w:type="paragraph" w:styleId="NormalWeb">
    <w:name w:val="Normal (Web)"/>
    <w:basedOn w:val="Normal"/>
    <w:uiPriority w:val="99"/>
    <w:unhideWhenUsed/>
    <w:rsid w:val="00E44A43"/>
    <w:pPr>
      <w:spacing w:before="100" w:beforeAutospacing="1" w:after="100" w:afterAutospacing="1"/>
      <w:jc w:val="left"/>
    </w:pPr>
    <w:rPr>
      <w:rFonts w:ascii="Times New Roman" w:hAnsi="Times New Roman"/>
    </w:rPr>
  </w:style>
  <w:style w:type="paragraph" w:styleId="Paragraphedeliste">
    <w:name w:val="List Paragraph"/>
    <w:basedOn w:val="Normal"/>
    <w:uiPriority w:val="34"/>
    <w:qFormat/>
    <w:rsid w:val="000F0BF3"/>
    <w:pPr>
      <w:ind w:left="720"/>
      <w:contextualSpacing/>
    </w:pPr>
  </w:style>
  <w:style w:type="character" w:customStyle="1" w:styleId="Titre2Car">
    <w:name w:val="Titre 2 Car"/>
    <w:basedOn w:val="Policepardfaut"/>
    <w:link w:val="Titre2"/>
    <w:uiPriority w:val="9"/>
    <w:rsid w:val="00EC1C42"/>
    <w:rPr>
      <w:rFonts w:ascii="Arial" w:hAnsi="Arial"/>
      <w:b/>
      <w:bCs/>
      <w:iCs/>
      <w:sz w:val="28"/>
      <w:szCs w:val="28"/>
      <w:lang w:eastAsia="en-US" w:bidi="en-US"/>
    </w:rPr>
  </w:style>
  <w:style w:type="character" w:customStyle="1" w:styleId="Titre3Car">
    <w:name w:val="Titre 3 Car"/>
    <w:basedOn w:val="Policepardfaut"/>
    <w:link w:val="Titre3"/>
    <w:uiPriority w:val="9"/>
    <w:rsid w:val="000F0BF3"/>
    <w:rPr>
      <w:rFonts w:ascii="Cambria" w:hAnsi="Cambria" w:cs="Arial"/>
      <w:b/>
      <w:bCs/>
      <w:sz w:val="26"/>
      <w:szCs w:val="26"/>
      <w:lang w:val="en-US" w:eastAsia="en-US" w:bidi="en-US"/>
    </w:rPr>
  </w:style>
  <w:style w:type="character" w:customStyle="1" w:styleId="Titre4Car">
    <w:name w:val="Titre 4 Car"/>
    <w:basedOn w:val="Policepardfaut"/>
    <w:link w:val="Titre4"/>
    <w:uiPriority w:val="9"/>
    <w:rsid w:val="000F0BF3"/>
    <w:rPr>
      <w:rFonts w:ascii="Trebuchet MS" w:hAnsi="Trebuchet MS"/>
      <w:b/>
      <w:bCs/>
      <w:sz w:val="28"/>
      <w:szCs w:val="28"/>
      <w:lang w:val="en-US" w:eastAsia="en-US" w:bidi="en-US"/>
    </w:rPr>
  </w:style>
  <w:style w:type="character" w:customStyle="1" w:styleId="Titre5Car">
    <w:name w:val="Titre 5 Car"/>
    <w:basedOn w:val="Policepardfaut"/>
    <w:link w:val="Titre5"/>
    <w:uiPriority w:val="9"/>
    <w:rsid w:val="000F0BF3"/>
    <w:rPr>
      <w:rFonts w:ascii="Trebuchet MS" w:hAnsi="Trebuchet MS"/>
      <w:b/>
      <w:bCs/>
      <w:i/>
      <w:iCs/>
      <w:sz w:val="26"/>
      <w:szCs w:val="26"/>
      <w:lang w:val="en-US" w:eastAsia="en-US" w:bidi="en-US"/>
    </w:rPr>
  </w:style>
  <w:style w:type="character" w:customStyle="1" w:styleId="Titre6Car">
    <w:name w:val="Titre 6 Car"/>
    <w:basedOn w:val="Policepardfaut"/>
    <w:link w:val="Titre6"/>
    <w:uiPriority w:val="9"/>
    <w:rsid w:val="000F0BF3"/>
    <w:rPr>
      <w:rFonts w:ascii="Trebuchet MS" w:hAnsi="Trebuchet MS"/>
      <w:b/>
      <w:bCs/>
      <w:sz w:val="22"/>
      <w:szCs w:val="22"/>
      <w:lang w:val="en-US" w:eastAsia="en-US" w:bidi="en-US"/>
    </w:rPr>
  </w:style>
  <w:style w:type="character" w:customStyle="1" w:styleId="Titre7Car">
    <w:name w:val="Titre 7 Car"/>
    <w:basedOn w:val="Policepardfaut"/>
    <w:link w:val="Titre7"/>
    <w:uiPriority w:val="9"/>
    <w:rsid w:val="000F0BF3"/>
    <w:rPr>
      <w:rFonts w:ascii="Trebuchet MS" w:hAnsi="Trebuchet MS"/>
      <w:sz w:val="24"/>
      <w:szCs w:val="24"/>
      <w:lang w:val="en-US" w:eastAsia="en-US" w:bidi="en-US"/>
    </w:rPr>
  </w:style>
  <w:style w:type="character" w:customStyle="1" w:styleId="Titre8Car">
    <w:name w:val="Titre 8 Car"/>
    <w:basedOn w:val="Policepardfaut"/>
    <w:link w:val="Titre8"/>
    <w:uiPriority w:val="9"/>
    <w:rsid w:val="000F0BF3"/>
    <w:rPr>
      <w:rFonts w:ascii="Trebuchet MS" w:hAnsi="Trebuchet MS"/>
      <w:i/>
      <w:iCs/>
      <w:sz w:val="24"/>
      <w:szCs w:val="24"/>
      <w:lang w:val="en-US" w:eastAsia="en-US" w:bidi="en-US"/>
    </w:rPr>
  </w:style>
  <w:style w:type="character" w:customStyle="1" w:styleId="Titre9Car">
    <w:name w:val="Titre 9 Car"/>
    <w:basedOn w:val="Policepardfaut"/>
    <w:link w:val="Titre9"/>
    <w:uiPriority w:val="9"/>
    <w:rsid w:val="000F0BF3"/>
    <w:rPr>
      <w:rFonts w:ascii="Cambria" w:hAnsi="Cambria"/>
      <w:sz w:val="22"/>
      <w:szCs w:val="22"/>
      <w:lang w:val="en-US" w:eastAsia="en-US" w:bidi="en-US"/>
    </w:rPr>
  </w:style>
  <w:style w:type="paragraph" w:styleId="Titre">
    <w:name w:val="Title"/>
    <w:basedOn w:val="Normal"/>
    <w:next w:val="Normal"/>
    <w:link w:val="TitreCar"/>
    <w:uiPriority w:val="10"/>
    <w:qFormat/>
    <w:rsid w:val="000F0BF3"/>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uiPriority w:val="10"/>
    <w:rsid w:val="000F0BF3"/>
    <w:rPr>
      <w:rFonts w:ascii="Cambria" w:eastAsia="Times New Roman" w:hAnsi="Cambria"/>
      <w:b/>
      <w:bCs/>
      <w:kern w:val="28"/>
      <w:sz w:val="32"/>
      <w:szCs w:val="32"/>
    </w:rPr>
  </w:style>
  <w:style w:type="paragraph" w:styleId="Sous-titre">
    <w:name w:val="Subtitle"/>
    <w:basedOn w:val="Normal"/>
    <w:next w:val="Normal"/>
    <w:link w:val="Sous-titreCar"/>
    <w:uiPriority w:val="11"/>
    <w:qFormat/>
    <w:rsid w:val="000F0BF3"/>
    <w:pPr>
      <w:spacing w:after="60"/>
      <w:jc w:val="center"/>
      <w:outlineLvl w:val="1"/>
    </w:pPr>
    <w:rPr>
      <w:rFonts w:ascii="Cambria" w:hAnsi="Cambria"/>
    </w:rPr>
  </w:style>
  <w:style w:type="character" w:customStyle="1" w:styleId="Sous-titreCar">
    <w:name w:val="Sous-titre Car"/>
    <w:basedOn w:val="Policepardfaut"/>
    <w:link w:val="Sous-titre"/>
    <w:uiPriority w:val="11"/>
    <w:rsid w:val="000F0BF3"/>
    <w:rPr>
      <w:rFonts w:ascii="Cambria" w:eastAsia="Times New Roman" w:hAnsi="Cambria"/>
      <w:sz w:val="24"/>
      <w:szCs w:val="24"/>
    </w:rPr>
  </w:style>
  <w:style w:type="character" w:styleId="lev">
    <w:name w:val="Strong"/>
    <w:basedOn w:val="Policepardfaut"/>
    <w:uiPriority w:val="22"/>
    <w:qFormat/>
    <w:rsid w:val="000F0BF3"/>
    <w:rPr>
      <w:b/>
      <w:bCs/>
    </w:rPr>
  </w:style>
  <w:style w:type="character" w:styleId="Accentuation">
    <w:name w:val="Emphasis"/>
    <w:basedOn w:val="Policepardfaut"/>
    <w:uiPriority w:val="20"/>
    <w:qFormat/>
    <w:rsid w:val="000F0BF3"/>
    <w:rPr>
      <w:rFonts w:ascii="Calibri" w:hAnsi="Calibri"/>
      <w:b/>
      <w:i/>
      <w:iCs/>
    </w:rPr>
  </w:style>
  <w:style w:type="paragraph" w:styleId="Sansinterligne">
    <w:name w:val="No Spacing"/>
    <w:basedOn w:val="Normal"/>
    <w:uiPriority w:val="1"/>
    <w:qFormat/>
    <w:rsid w:val="000F0BF3"/>
    <w:rPr>
      <w:szCs w:val="32"/>
    </w:rPr>
  </w:style>
  <w:style w:type="paragraph" w:styleId="Citationintense">
    <w:name w:val="Intense Quote"/>
    <w:basedOn w:val="Normal"/>
    <w:next w:val="Normal"/>
    <w:link w:val="CitationintenseCar"/>
    <w:uiPriority w:val="30"/>
    <w:qFormat/>
    <w:rsid w:val="000F0BF3"/>
    <w:pPr>
      <w:ind w:left="720" w:right="720"/>
    </w:pPr>
    <w:rPr>
      <w:b/>
      <w:i/>
      <w:szCs w:val="22"/>
    </w:rPr>
  </w:style>
  <w:style w:type="character" w:customStyle="1" w:styleId="CitationintenseCar">
    <w:name w:val="Citation intense Car"/>
    <w:basedOn w:val="Policepardfaut"/>
    <w:link w:val="Citationintense"/>
    <w:uiPriority w:val="30"/>
    <w:rsid w:val="000F0BF3"/>
    <w:rPr>
      <w:b/>
      <w:i/>
      <w:sz w:val="24"/>
    </w:rPr>
  </w:style>
  <w:style w:type="character" w:styleId="Emphaseple">
    <w:name w:val="Subtle Emphasis"/>
    <w:uiPriority w:val="19"/>
    <w:qFormat/>
    <w:rsid w:val="000F0BF3"/>
    <w:rPr>
      <w:i/>
      <w:color w:val="5A5A5A"/>
    </w:rPr>
  </w:style>
  <w:style w:type="character" w:styleId="Emphaseintense">
    <w:name w:val="Intense Emphasis"/>
    <w:basedOn w:val="Policepardfaut"/>
    <w:uiPriority w:val="21"/>
    <w:qFormat/>
    <w:rsid w:val="000F0BF3"/>
    <w:rPr>
      <w:b/>
      <w:i/>
      <w:sz w:val="24"/>
      <w:szCs w:val="24"/>
      <w:u w:val="single"/>
    </w:rPr>
  </w:style>
  <w:style w:type="character" w:styleId="Rfrenceple">
    <w:name w:val="Subtle Reference"/>
    <w:basedOn w:val="Policepardfaut"/>
    <w:uiPriority w:val="31"/>
    <w:qFormat/>
    <w:rsid w:val="000F0BF3"/>
    <w:rPr>
      <w:sz w:val="24"/>
      <w:szCs w:val="24"/>
      <w:u w:val="single"/>
    </w:rPr>
  </w:style>
  <w:style w:type="character" w:styleId="Rfrenceintense">
    <w:name w:val="Intense Reference"/>
    <w:basedOn w:val="Policepardfaut"/>
    <w:uiPriority w:val="32"/>
    <w:qFormat/>
    <w:rsid w:val="000F0BF3"/>
    <w:rPr>
      <w:b/>
      <w:sz w:val="24"/>
      <w:u w:val="single"/>
    </w:rPr>
  </w:style>
  <w:style w:type="character" w:styleId="Titredulivre">
    <w:name w:val="Book Title"/>
    <w:basedOn w:val="Policepardfaut"/>
    <w:uiPriority w:val="33"/>
    <w:qFormat/>
    <w:rsid w:val="000F0BF3"/>
    <w:rPr>
      <w:rFonts w:ascii="Cambria" w:eastAsia="Times New Roman" w:hAnsi="Cambria"/>
      <w:b/>
      <w:i/>
      <w:sz w:val="24"/>
      <w:szCs w:val="24"/>
    </w:rPr>
  </w:style>
  <w:style w:type="paragraph" w:styleId="Corpsdetexte">
    <w:name w:val="Body Text"/>
    <w:basedOn w:val="Normal"/>
    <w:rsid w:val="0039305C"/>
    <w:pPr>
      <w:spacing w:after="120"/>
    </w:pPr>
  </w:style>
  <w:style w:type="paragraph" w:styleId="Explorateurdedocuments">
    <w:name w:val="Document Map"/>
    <w:basedOn w:val="Normal"/>
    <w:semiHidden/>
    <w:rsid w:val="00557F92"/>
    <w:pPr>
      <w:shd w:val="clear" w:color="auto" w:fill="000080"/>
    </w:pPr>
    <w:rPr>
      <w:rFonts w:ascii="Tahoma" w:hAnsi="Tahoma" w:cs="Tahoma"/>
      <w:sz w:val="20"/>
      <w:szCs w:val="20"/>
    </w:rPr>
  </w:style>
  <w:style w:type="paragraph" w:customStyle="1" w:styleId="NIV2">
    <w:name w:val="NIV2"/>
    <w:basedOn w:val="Normal"/>
    <w:rsid w:val="00A134E9"/>
    <w:pPr>
      <w:numPr>
        <w:ilvl w:val="1"/>
        <w:numId w:val="18"/>
      </w:numPr>
    </w:pPr>
  </w:style>
  <w:style w:type="character" w:customStyle="1" w:styleId="lang-de">
    <w:name w:val="lang-de"/>
    <w:basedOn w:val="Policepardfaut"/>
    <w:rsid w:val="00004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6699">
      <w:bodyDiv w:val="1"/>
      <w:marLeft w:val="0"/>
      <w:marRight w:val="0"/>
      <w:marTop w:val="0"/>
      <w:marBottom w:val="0"/>
      <w:divBdr>
        <w:top w:val="none" w:sz="0" w:space="0" w:color="auto"/>
        <w:left w:val="none" w:sz="0" w:space="0" w:color="auto"/>
        <w:bottom w:val="none" w:sz="0" w:space="0" w:color="auto"/>
        <w:right w:val="none" w:sz="0" w:space="0" w:color="auto"/>
      </w:divBdr>
    </w:div>
    <w:div w:id="442455090">
      <w:bodyDiv w:val="1"/>
      <w:marLeft w:val="0"/>
      <w:marRight w:val="0"/>
      <w:marTop w:val="0"/>
      <w:marBottom w:val="0"/>
      <w:divBdr>
        <w:top w:val="none" w:sz="0" w:space="0" w:color="auto"/>
        <w:left w:val="none" w:sz="0" w:space="0" w:color="auto"/>
        <w:bottom w:val="none" w:sz="0" w:space="0" w:color="auto"/>
        <w:right w:val="none" w:sz="0" w:space="0" w:color="auto"/>
      </w:divBdr>
    </w:div>
    <w:div w:id="505754907">
      <w:bodyDiv w:val="1"/>
      <w:marLeft w:val="0"/>
      <w:marRight w:val="0"/>
      <w:marTop w:val="0"/>
      <w:marBottom w:val="0"/>
      <w:divBdr>
        <w:top w:val="none" w:sz="0" w:space="0" w:color="auto"/>
        <w:left w:val="none" w:sz="0" w:space="0" w:color="auto"/>
        <w:bottom w:val="none" w:sz="0" w:space="0" w:color="auto"/>
        <w:right w:val="none" w:sz="0" w:space="0" w:color="auto"/>
      </w:divBdr>
      <w:divsChild>
        <w:div w:id="1119834021">
          <w:marLeft w:val="0"/>
          <w:marRight w:val="0"/>
          <w:marTop w:val="0"/>
          <w:marBottom w:val="0"/>
          <w:divBdr>
            <w:top w:val="none" w:sz="0" w:space="0" w:color="auto"/>
            <w:left w:val="none" w:sz="0" w:space="0" w:color="auto"/>
            <w:bottom w:val="none" w:sz="0" w:space="0" w:color="auto"/>
            <w:right w:val="none" w:sz="0" w:space="0" w:color="auto"/>
          </w:divBdr>
          <w:divsChild>
            <w:div w:id="299192889">
              <w:marLeft w:val="0"/>
              <w:marRight w:val="0"/>
              <w:marTop w:val="0"/>
              <w:marBottom w:val="0"/>
              <w:divBdr>
                <w:top w:val="none" w:sz="0" w:space="0" w:color="auto"/>
                <w:left w:val="none" w:sz="0" w:space="0" w:color="auto"/>
                <w:bottom w:val="none" w:sz="0" w:space="0" w:color="auto"/>
                <w:right w:val="none" w:sz="0" w:space="0" w:color="auto"/>
              </w:divBdr>
            </w:div>
            <w:div w:id="1119229249">
              <w:marLeft w:val="0"/>
              <w:marRight w:val="0"/>
              <w:marTop w:val="0"/>
              <w:marBottom w:val="0"/>
              <w:divBdr>
                <w:top w:val="none" w:sz="0" w:space="0" w:color="auto"/>
                <w:left w:val="none" w:sz="0" w:space="0" w:color="auto"/>
                <w:bottom w:val="none" w:sz="0" w:space="0" w:color="auto"/>
                <w:right w:val="none" w:sz="0" w:space="0" w:color="auto"/>
              </w:divBdr>
            </w:div>
            <w:div w:id="1829859414">
              <w:marLeft w:val="0"/>
              <w:marRight w:val="0"/>
              <w:marTop w:val="0"/>
              <w:marBottom w:val="0"/>
              <w:divBdr>
                <w:top w:val="none" w:sz="0" w:space="0" w:color="auto"/>
                <w:left w:val="none" w:sz="0" w:space="0" w:color="auto"/>
                <w:bottom w:val="none" w:sz="0" w:space="0" w:color="auto"/>
                <w:right w:val="none" w:sz="0" w:space="0" w:color="auto"/>
              </w:divBdr>
            </w:div>
            <w:div w:id="1866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892">
      <w:bodyDiv w:val="1"/>
      <w:marLeft w:val="0"/>
      <w:marRight w:val="0"/>
      <w:marTop w:val="0"/>
      <w:marBottom w:val="0"/>
      <w:divBdr>
        <w:top w:val="none" w:sz="0" w:space="0" w:color="auto"/>
        <w:left w:val="none" w:sz="0" w:space="0" w:color="auto"/>
        <w:bottom w:val="none" w:sz="0" w:space="0" w:color="auto"/>
        <w:right w:val="none" w:sz="0" w:space="0" w:color="auto"/>
      </w:divBdr>
    </w:div>
    <w:div w:id="608897598">
      <w:bodyDiv w:val="1"/>
      <w:marLeft w:val="0"/>
      <w:marRight w:val="0"/>
      <w:marTop w:val="0"/>
      <w:marBottom w:val="0"/>
      <w:divBdr>
        <w:top w:val="none" w:sz="0" w:space="0" w:color="auto"/>
        <w:left w:val="none" w:sz="0" w:space="0" w:color="auto"/>
        <w:bottom w:val="none" w:sz="0" w:space="0" w:color="auto"/>
        <w:right w:val="none" w:sz="0" w:space="0" w:color="auto"/>
      </w:divBdr>
      <w:divsChild>
        <w:div w:id="928153239">
          <w:marLeft w:val="0"/>
          <w:marRight w:val="0"/>
          <w:marTop w:val="0"/>
          <w:marBottom w:val="0"/>
          <w:divBdr>
            <w:top w:val="none" w:sz="0" w:space="0" w:color="auto"/>
            <w:left w:val="none" w:sz="0" w:space="0" w:color="auto"/>
            <w:bottom w:val="none" w:sz="0" w:space="0" w:color="auto"/>
            <w:right w:val="none" w:sz="0" w:space="0" w:color="auto"/>
          </w:divBdr>
        </w:div>
      </w:divsChild>
    </w:div>
    <w:div w:id="626355251">
      <w:bodyDiv w:val="1"/>
      <w:marLeft w:val="0"/>
      <w:marRight w:val="0"/>
      <w:marTop w:val="0"/>
      <w:marBottom w:val="0"/>
      <w:divBdr>
        <w:top w:val="none" w:sz="0" w:space="0" w:color="auto"/>
        <w:left w:val="none" w:sz="0" w:space="0" w:color="auto"/>
        <w:bottom w:val="none" w:sz="0" w:space="0" w:color="auto"/>
        <w:right w:val="none" w:sz="0" w:space="0" w:color="auto"/>
      </w:divBdr>
      <w:divsChild>
        <w:div w:id="127750571">
          <w:marLeft w:val="0"/>
          <w:marRight w:val="0"/>
          <w:marTop w:val="0"/>
          <w:marBottom w:val="0"/>
          <w:divBdr>
            <w:top w:val="none" w:sz="0" w:space="0" w:color="auto"/>
            <w:left w:val="none" w:sz="0" w:space="0" w:color="auto"/>
            <w:bottom w:val="none" w:sz="0" w:space="0" w:color="auto"/>
            <w:right w:val="none" w:sz="0" w:space="0" w:color="auto"/>
          </w:divBdr>
          <w:divsChild>
            <w:div w:id="1017777043">
              <w:marLeft w:val="0"/>
              <w:marRight w:val="0"/>
              <w:marTop w:val="0"/>
              <w:marBottom w:val="0"/>
              <w:divBdr>
                <w:top w:val="none" w:sz="0" w:space="0" w:color="auto"/>
                <w:left w:val="none" w:sz="0" w:space="0" w:color="auto"/>
                <w:bottom w:val="none" w:sz="0" w:space="0" w:color="auto"/>
                <w:right w:val="none" w:sz="0" w:space="0" w:color="auto"/>
              </w:divBdr>
            </w:div>
            <w:div w:id="1101224324">
              <w:marLeft w:val="0"/>
              <w:marRight w:val="0"/>
              <w:marTop w:val="0"/>
              <w:marBottom w:val="0"/>
              <w:divBdr>
                <w:top w:val="none" w:sz="0" w:space="0" w:color="auto"/>
                <w:left w:val="none" w:sz="0" w:space="0" w:color="auto"/>
                <w:bottom w:val="none" w:sz="0" w:space="0" w:color="auto"/>
                <w:right w:val="none" w:sz="0" w:space="0" w:color="auto"/>
              </w:divBdr>
            </w:div>
            <w:div w:id="1597178149">
              <w:marLeft w:val="0"/>
              <w:marRight w:val="0"/>
              <w:marTop w:val="0"/>
              <w:marBottom w:val="0"/>
              <w:divBdr>
                <w:top w:val="none" w:sz="0" w:space="0" w:color="auto"/>
                <w:left w:val="none" w:sz="0" w:space="0" w:color="auto"/>
                <w:bottom w:val="none" w:sz="0" w:space="0" w:color="auto"/>
                <w:right w:val="none" w:sz="0" w:space="0" w:color="auto"/>
              </w:divBdr>
            </w:div>
            <w:div w:id="16327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968">
      <w:bodyDiv w:val="1"/>
      <w:marLeft w:val="0"/>
      <w:marRight w:val="0"/>
      <w:marTop w:val="0"/>
      <w:marBottom w:val="0"/>
      <w:divBdr>
        <w:top w:val="none" w:sz="0" w:space="0" w:color="auto"/>
        <w:left w:val="none" w:sz="0" w:space="0" w:color="auto"/>
        <w:bottom w:val="none" w:sz="0" w:space="0" w:color="auto"/>
        <w:right w:val="none" w:sz="0" w:space="0" w:color="auto"/>
      </w:divBdr>
      <w:divsChild>
        <w:div w:id="398988030">
          <w:marLeft w:val="0"/>
          <w:marRight w:val="0"/>
          <w:marTop w:val="0"/>
          <w:marBottom w:val="0"/>
          <w:divBdr>
            <w:top w:val="none" w:sz="0" w:space="0" w:color="auto"/>
            <w:left w:val="none" w:sz="0" w:space="0" w:color="auto"/>
            <w:bottom w:val="none" w:sz="0" w:space="0" w:color="auto"/>
            <w:right w:val="none" w:sz="0" w:space="0" w:color="auto"/>
          </w:divBdr>
        </w:div>
      </w:divsChild>
    </w:div>
    <w:div w:id="1082142253">
      <w:bodyDiv w:val="1"/>
      <w:marLeft w:val="0"/>
      <w:marRight w:val="0"/>
      <w:marTop w:val="0"/>
      <w:marBottom w:val="0"/>
      <w:divBdr>
        <w:top w:val="none" w:sz="0" w:space="0" w:color="auto"/>
        <w:left w:val="none" w:sz="0" w:space="0" w:color="auto"/>
        <w:bottom w:val="none" w:sz="0" w:space="0" w:color="auto"/>
        <w:right w:val="none" w:sz="0" w:space="0" w:color="auto"/>
      </w:divBdr>
    </w:div>
    <w:div w:id="1131560576">
      <w:bodyDiv w:val="1"/>
      <w:marLeft w:val="0"/>
      <w:marRight w:val="0"/>
      <w:marTop w:val="0"/>
      <w:marBottom w:val="0"/>
      <w:divBdr>
        <w:top w:val="none" w:sz="0" w:space="0" w:color="auto"/>
        <w:left w:val="none" w:sz="0" w:space="0" w:color="auto"/>
        <w:bottom w:val="none" w:sz="0" w:space="0" w:color="auto"/>
        <w:right w:val="none" w:sz="0" w:space="0" w:color="auto"/>
      </w:divBdr>
    </w:div>
    <w:div w:id="1147358060">
      <w:bodyDiv w:val="1"/>
      <w:marLeft w:val="0"/>
      <w:marRight w:val="0"/>
      <w:marTop w:val="0"/>
      <w:marBottom w:val="0"/>
      <w:divBdr>
        <w:top w:val="none" w:sz="0" w:space="0" w:color="auto"/>
        <w:left w:val="none" w:sz="0" w:space="0" w:color="auto"/>
        <w:bottom w:val="none" w:sz="0" w:space="0" w:color="auto"/>
        <w:right w:val="none" w:sz="0" w:space="0" w:color="auto"/>
      </w:divBdr>
      <w:divsChild>
        <w:div w:id="1435519713">
          <w:marLeft w:val="0"/>
          <w:marRight w:val="0"/>
          <w:marTop w:val="0"/>
          <w:marBottom w:val="0"/>
          <w:divBdr>
            <w:top w:val="none" w:sz="0" w:space="0" w:color="auto"/>
            <w:left w:val="none" w:sz="0" w:space="0" w:color="auto"/>
            <w:bottom w:val="none" w:sz="0" w:space="0" w:color="auto"/>
            <w:right w:val="none" w:sz="0" w:space="0" w:color="auto"/>
          </w:divBdr>
        </w:div>
      </w:divsChild>
    </w:div>
    <w:div w:id="1317421547">
      <w:bodyDiv w:val="1"/>
      <w:marLeft w:val="0"/>
      <w:marRight w:val="0"/>
      <w:marTop w:val="0"/>
      <w:marBottom w:val="0"/>
      <w:divBdr>
        <w:top w:val="none" w:sz="0" w:space="0" w:color="auto"/>
        <w:left w:val="none" w:sz="0" w:space="0" w:color="auto"/>
        <w:bottom w:val="none" w:sz="0" w:space="0" w:color="auto"/>
        <w:right w:val="none" w:sz="0" w:space="0" w:color="auto"/>
      </w:divBdr>
      <w:divsChild>
        <w:div w:id="841354496">
          <w:marLeft w:val="0"/>
          <w:marRight w:val="0"/>
          <w:marTop w:val="0"/>
          <w:marBottom w:val="0"/>
          <w:divBdr>
            <w:top w:val="none" w:sz="0" w:space="0" w:color="auto"/>
            <w:left w:val="none" w:sz="0" w:space="0" w:color="auto"/>
            <w:bottom w:val="none" w:sz="0" w:space="0" w:color="auto"/>
            <w:right w:val="none" w:sz="0" w:space="0" w:color="auto"/>
          </w:divBdr>
        </w:div>
      </w:divsChild>
    </w:div>
    <w:div w:id="1356032346">
      <w:bodyDiv w:val="1"/>
      <w:marLeft w:val="0"/>
      <w:marRight w:val="0"/>
      <w:marTop w:val="0"/>
      <w:marBottom w:val="0"/>
      <w:divBdr>
        <w:top w:val="none" w:sz="0" w:space="0" w:color="auto"/>
        <w:left w:val="none" w:sz="0" w:space="0" w:color="auto"/>
        <w:bottom w:val="none" w:sz="0" w:space="0" w:color="auto"/>
        <w:right w:val="none" w:sz="0" w:space="0" w:color="auto"/>
      </w:divBdr>
      <w:divsChild>
        <w:div w:id="207644034">
          <w:marLeft w:val="0"/>
          <w:marRight w:val="0"/>
          <w:marTop w:val="0"/>
          <w:marBottom w:val="0"/>
          <w:divBdr>
            <w:top w:val="none" w:sz="0" w:space="0" w:color="auto"/>
            <w:left w:val="none" w:sz="0" w:space="0" w:color="auto"/>
            <w:bottom w:val="none" w:sz="0" w:space="0" w:color="auto"/>
            <w:right w:val="none" w:sz="0" w:space="0" w:color="auto"/>
          </w:divBdr>
        </w:div>
        <w:div w:id="215429988">
          <w:marLeft w:val="0"/>
          <w:marRight w:val="0"/>
          <w:marTop w:val="0"/>
          <w:marBottom w:val="0"/>
          <w:divBdr>
            <w:top w:val="none" w:sz="0" w:space="0" w:color="auto"/>
            <w:left w:val="none" w:sz="0" w:space="0" w:color="auto"/>
            <w:bottom w:val="none" w:sz="0" w:space="0" w:color="auto"/>
            <w:right w:val="none" w:sz="0" w:space="0" w:color="auto"/>
          </w:divBdr>
        </w:div>
        <w:div w:id="219480226">
          <w:marLeft w:val="0"/>
          <w:marRight w:val="0"/>
          <w:marTop w:val="0"/>
          <w:marBottom w:val="0"/>
          <w:divBdr>
            <w:top w:val="none" w:sz="0" w:space="0" w:color="auto"/>
            <w:left w:val="none" w:sz="0" w:space="0" w:color="auto"/>
            <w:bottom w:val="none" w:sz="0" w:space="0" w:color="auto"/>
            <w:right w:val="none" w:sz="0" w:space="0" w:color="auto"/>
          </w:divBdr>
        </w:div>
        <w:div w:id="258683134">
          <w:marLeft w:val="0"/>
          <w:marRight w:val="0"/>
          <w:marTop w:val="0"/>
          <w:marBottom w:val="0"/>
          <w:divBdr>
            <w:top w:val="none" w:sz="0" w:space="0" w:color="auto"/>
            <w:left w:val="none" w:sz="0" w:space="0" w:color="auto"/>
            <w:bottom w:val="none" w:sz="0" w:space="0" w:color="auto"/>
            <w:right w:val="none" w:sz="0" w:space="0" w:color="auto"/>
          </w:divBdr>
        </w:div>
        <w:div w:id="274750718">
          <w:marLeft w:val="0"/>
          <w:marRight w:val="0"/>
          <w:marTop w:val="0"/>
          <w:marBottom w:val="0"/>
          <w:divBdr>
            <w:top w:val="none" w:sz="0" w:space="0" w:color="auto"/>
            <w:left w:val="none" w:sz="0" w:space="0" w:color="auto"/>
            <w:bottom w:val="none" w:sz="0" w:space="0" w:color="auto"/>
            <w:right w:val="none" w:sz="0" w:space="0" w:color="auto"/>
          </w:divBdr>
        </w:div>
        <w:div w:id="280651176">
          <w:marLeft w:val="0"/>
          <w:marRight w:val="0"/>
          <w:marTop w:val="0"/>
          <w:marBottom w:val="0"/>
          <w:divBdr>
            <w:top w:val="none" w:sz="0" w:space="0" w:color="auto"/>
            <w:left w:val="none" w:sz="0" w:space="0" w:color="auto"/>
            <w:bottom w:val="none" w:sz="0" w:space="0" w:color="auto"/>
            <w:right w:val="none" w:sz="0" w:space="0" w:color="auto"/>
          </w:divBdr>
        </w:div>
        <w:div w:id="356349862">
          <w:marLeft w:val="0"/>
          <w:marRight w:val="0"/>
          <w:marTop w:val="0"/>
          <w:marBottom w:val="0"/>
          <w:divBdr>
            <w:top w:val="none" w:sz="0" w:space="0" w:color="auto"/>
            <w:left w:val="none" w:sz="0" w:space="0" w:color="auto"/>
            <w:bottom w:val="none" w:sz="0" w:space="0" w:color="auto"/>
            <w:right w:val="none" w:sz="0" w:space="0" w:color="auto"/>
          </w:divBdr>
        </w:div>
        <w:div w:id="359358147">
          <w:marLeft w:val="0"/>
          <w:marRight w:val="0"/>
          <w:marTop w:val="0"/>
          <w:marBottom w:val="0"/>
          <w:divBdr>
            <w:top w:val="none" w:sz="0" w:space="0" w:color="auto"/>
            <w:left w:val="none" w:sz="0" w:space="0" w:color="auto"/>
            <w:bottom w:val="none" w:sz="0" w:space="0" w:color="auto"/>
            <w:right w:val="none" w:sz="0" w:space="0" w:color="auto"/>
          </w:divBdr>
        </w:div>
        <w:div w:id="364788890">
          <w:marLeft w:val="0"/>
          <w:marRight w:val="0"/>
          <w:marTop w:val="0"/>
          <w:marBottom w:val="0"/>
          <w:divBdr>
            <w:top w:val="none" w:sz="0" w:space="0" w:color="auto"/>
            <w:left w:val="none" w:sz="0" w:space="0" w:color="auto"/>
            <w:bottom w:val="none" w:sz="0" w:space="0" w:color="auto"/>
            <w:right w:val="none" w:sz="0" w:space="0" w:color="auto"/>
          </w:divBdr>
        </w:div>
        <w:div w:id="368335795">
          <w:marLeft w:val="0"/>
          <w:marRight w:val="0"/>
          <w:marTop w:val="0"/>
          <w:marBottom w:val="0"/>
          <w:divBdr>
            <w:top w:val="none" w:sz="0" w:space="0" w:color="auto"/>
            <w:left w:val="none" w:sz="0" w:space="0" w:color="auto"/>
            <w:bottom w:val="none" w:sz="0" w:space="0" w:color="auto"/>
            <w:right w:val="none" w:sz="0" w:space="0" w:color="auto"/>
          </w:divBdr>
        </w:div>
        <w:div w:id="368410527">
          <w:marLeft w:val="0"/>
          <w:marRight w:val="0"/>
          <w:marTop w:val="0"/>
          <w:marBottom w:val="0"/>
          <w:divBdr>
            <w:top w:val="none" w:sz="0" w:space="0" w:color="auto"/>
            <w:left w:val="none" w:sz="0" w:space="0" w:color="auto"/>
            <w:bottom w:val="none" w:sz="0" w:space="0" w:color="auto"/>
            <w:right w:val="none" w:sz="0" w:space="0" w:color="auto"/>
          </w:divBdr>
        </w:div>
        <w:div w:id="431778152">
          <w:marLeft w:val="0"/>
          <w:marRight w:val="0"/>
          <w:marTop w:val="0"/>
          <w:marBottom w:val="0"/>
          <w:divBdr>
            <w:top w:val="none" w:sz="0" w:space="0" w:color="auto"/>
            <w:left w:val="none" w:sz="0" w:space="0" w:color="auto"/>
            <w:bottom w:val="none" w:sz="0" w:space="0" w:color="auto"/>
            <w:right w:val="none" w:sz="0" w:space="0" w:color="auto"/>
          </w:divBdr>
        </w:div>
        <w:div w:id="451092658">
          <w:marLeft w:val="0"/>
          <w:marRight w:val="0"/>
          <w:marTop w:val="0"/>
          <w:marBottom w:val="0"/>
          <w:divBdr>
            <w:top w:val="none" w:sz="0" w:space="0" w:color="auto"/>
            <w:left w:val="none" w:sz="0" w:space="0" w:color="auto"/>
            <w:bottom w:val="none" w:sz="0" w:space="0" w:color="auto"/>
            <w:right w:val="none" w:sz="0" w:space="0" w:color="auto"/>
          </w:divBdr>
        </w:div>
        <w:div w:id="453907464">
          <w:marLeft w:val="0"/>
          <w:marRight w:val="0"/>
          <w:marTop w:val="0"/>
          <w:marBottom w:val="0"/>
          <w:divBdr>
            <w:top w:val="none" w:sz="0" w:space="0" w:color="auto"/>
            <w:left w:val="none" w:sz="0" w:space="0" w:color="auto"/>
            <w:bottom w:val="none" w:sz="0" w:space="0" w:color="auto"/>
            <w:right w:val="none" w:sz="0" w:space="0" w:color="auto"/>
          </w:divBdr>
        </w:div>
        <w:div w:id="485897624">
          <w:marLeft w:val="0"/>
          <w:marRight w:val="0"/>
          <w:marTop w:val="0"/>
          <w:marBottom w:val="0"/>
          <w:divBdr>
            <w:top w:val="none" w:sz="0" w:space="0" w:color="auto"/>
            <w:left w:val="none" w:sz="0" w:space="0" w:color="auto"/>
            <w:bottom w:val="none" w:sz="0" w:space="0" w:color="auto"/>
            <w:right w:val="none" w:sz="0" w:space="0" w:color="auto"/>
          </w:divBdr>
        </w:div>
        <w:div w:id="488444516">
          <w:marLeft w:val="0"/>
          <w:marRight w:val="0"/>
          <w:marTop w:val="0"/>
          <w:marBottom w:val="0"/>
          <w:divBdr>
            <w:top w:val="none" w:sz="0" w:space="0" w:color="auto"/>
            <w:left w:val="none" w:sz="0" w:space="0" w:color="auto"/>
            <w:bottom w:val="none" w:sz="0" w:space="0" w:color="auto"/>
            <w:right w:val="none" w:sz="0" w:space="0" w:color="auto"/>
          </w:divBdr>
        </w:div>
        <w:div w:id="540169091">
          <w:marLeft w:val="0"/>
          <w:marRight w:val="0"/>
          <w:marTop w:val="0"/>
          <w:marBottom w:val="0"/>
          <w:divBdr>
            <w:top w:val="none" w:sz="0" w:space="0" w:color="auto"/>
            <w:left w:val="none" w:sz="0" w:space="0" w:color="auto"/>
            <w:bottom w:val="none" w:sz="0" w:space="0" w:color="auto"/>
            <w:right w:val="none" w:sz="0" w:space="0" w:color="auto"/>
          </w:divBdr>
        </w:div>
        <w:div w:id="691686295">
          <w:marLeft w:val="0"/>
          <w:marRight w:val="0"/>
          <w:marTop w:val="0"/>
          <w:marBottom w:val="0"/>
          <w:divBdr>
            <w:top w:val="none" w:sz="0" w:space="0" w:color="auto"/>
            <w:left w:val="none" w:sz="0" w:space="0" w:color="auto"/>
            <w:bottom w:val="none" w:sz="0" w:space="0" w:color="auto"/>
            <w:right w:val="none" w:sz="0" w:space="0" w:color="auto"/>
          </w:divBdr>
        </w:div>
        <w:div w:id="700133206">
          <w:marLeft w:val="0"/>
          <w:marRight w:val="0"/>
          <w:marTop w:val="0"/>
          <w:marBottom w:val="0"/>
          <w:divBdr>
            <w:top w:val="none" w:sz="0" w:space="0" w:color="auto"/>
            <w:left w:val="none" w:sz="0" w:space="0" w:color="auto"/>
            <w:bottom w:val="none" w:sz="0" w:space="0" w:color="auto"/>
            <w:right w:val="none" w:sz="0" w:space="0" w:color="auto"/>
          </w:divBdr>
        </w:div>
        <w:div w:id="994454018">
          <w:marLeft w:val="0"/>
          <w:marRight w:val="0"/>
          <w:marTop w:val="0"/>
          <w:marBottom w:val="0"/>
          <w:divBdr>
            <w:top w:val="none" w:sz="0" w:space="0" w:color="auto"/>
            <w:left w:val="none" w:sz="0" w:space="0" w:color="auto"/>
            <w:bottom w:val="none" w:sz="0" w:space="0" w:color="auto"/>
            <w:right w:val="none" w:sz="0" w:space="0" w:color="auto"/>
          </w:divBdr>
        </w:div>
        <w:div w:id="1100376198">
          <w:marLeft w:val="0"/>
          <w:marRight w:val="0"/>
          <w:marTop w:val="0"/>
          <w:marBottom w:val="0"/>
          <w:divBdr>
            <w:top w:val="none" w:sz="0" w:space="0" w:color="auto"/>
            <w:left w:val="none" w:sz="0" w:space="0" w:color="auto"/>
            <w:bottom w:val="none" w:sz="0" w:space="0" w:color="auto"/>
            <w:right w:val="none" w:sz="0" w:space="0" w:color="auto"/>
          </w:divBdr>
        </w:div>
        <w:div w:id="1205293121">
          <w:marLeft w:val="0"/>
          <w:marRight w:val="0"/>
          <w:marTop w:val="0"/>
          <w:marBottom w:val="0"/>
          <w:divBdr>
            <w:top w:val="none" w:sz="0" w:space="0" w:color="auto"/>
            <w:left w:val="none" w:sz="0" w:space="0" w:color="auto"/>
            <w:bottom w:val="none" w:sz="0" w:space="0" w:color="auto"/>
            <w:right w:val="none" w:sz="0" w:space="0" w:color="auto"/>
          </w:divBdr>
        </w:div>
        <w:div w:id="1221943225">
          <w:marLeft w:val="0"/>
          <w:marRight w:val="0"/>
          <w:marTop w:val="0"/>
          <w:marBottom w:val="0"/>
          <w:divBdr>
            <w:top w:val="none" w:sz="0" w:space="0" w:color="auto"/>
            <w:left w:val="none" w:sz="0" w:space="0" w:color="auto"/>
            <w:bottom w:val="none" w:sz="0" w:space="0" w:color="auto"/>
            <w:right w:val="none" w:sz="0" w:space="0" w:color="auto"/>
          </w:divBdr>
        </w:div>
        <w:div w:id="1283195634">
          <w:marLeft w:val="0"/>
          <w:marRight w:val="0"/>
          <w:marTop w:val="0"/>
          <w:marBottom w:val="0"/>
          <w:divBdr>
            <w:top w:val="none" w:sz="0" w:space="0" w:color="auto"/>
            <w:left w:val="none" w:sz="0" w:space="0" w:color="auto"/>
            <w:bottom w:val="none" w:sz="0" w:space="0" w:color="auto"/>
            <w:right w:val="none" w:sz="0" w:space="0" w:color="auto"/>
          </w:divBdr>
        </w:div>
        <w:div w:id="1393501675">
          <w:marLeft w:val="0"/>
          <w:marRight w:val="0"/>
          <w:marTop w:val="0"/>
          <w:marBottom w:val="0"/>
          <w:divBdr>
            <w:top w:val="none" w:sz="0" w:space="0" w:color="auto"/>
            <w:left w:val="none" w:sz="0" w:space="0" w:color="auto"/>
            <w:bottom w:val="none" w:sz="0" w:space="0" w:color="auto"/>
            <w:right w:val="none" w:sz="0" w:space="0" w:color="auto"/>
          </w:divBdr>
        </w:div>
        <w:div w:id="1438410134">
          <w:marLeft w:val="0"/>
          <w:marRight w:val="0"/>
          <w:marTop w:val="0"/>
          <w:marBottom w:val="0"/>
          <w:divBdr>
            <w:top w:val="none" w:sz="0" w:space="0" w:color="auto"/>
            <w:left w:val="none" w:sz="0" w:space="0" w:color="auto"/>
            <w:bottom w:val="none" w:sz="0" w:space="0" w:color="auto"/>
            <w:right w:val="none" w:sz="0" w:space="0" w:color="auto"/>
          </w:divBdr>
        </w:div>
        <w:div w:id="1516964545">
          <w:marLeft w:val="0"/>
          <w:marRight w:val="0"/>
          <w:marTop w:val="0"/>
          <w:marBottom w:val="0"/>
          <w:divBdr>
            <w:top w:val="none" w:sz="0" w:space="0" w:color="auto"/>
            <w:left w:val="none" w:sz="0" w:space="0" w:color="auto"/>
            <w:bottom w:val="none" w:sz="0" w:space="0" w:color="auto"/>
            <w:right w:val="none" w:sz="0" w:space="0" w:color="auto"/>
          </w:divBdr>
        </w:div>
        <w:div w:id="1609965298">
          <w:marLeft w:val="0"/>
          <w:marRight w:val="0"/>
          <w:marTop w:val="0"/>
          <w:marBottom w:val="0"/>
          <w:divBdr>
            <w:top w:val="none" w:sz="0" w:space="0" w:color="auto"/>
            <w:left w:val="none" w:sz="0" w:space="0" w:color="auto"/>
            <w:bottom w:val="none" w:sz="0" w:space="0" w:color="auto"/>
            <w:right w:val="none" w:sz="0" w:space="0" w:color="auto"/>
          </w:divBdr>
        </w:div>
        <w:div w:id="1619606219">
          <w:marLeft w:val="0"/>
          <w:marRight w:val="0"/>
          <w:marTop w:val="0"/>
          <w:marBottom w:val="0"/>
          <w:divBdr>
            <w:top w:val="none" w:sz="0" w:space="0" w:color="auto"/>
            <w:left w:val="none" w:sz="0" w:space="0" w:color="auto"/>
            <w:bottom w:val="none" w:sz="0" w:space="0" w:color="auto"/>
            <w:right w:val="none" w:sz="0" w:space="0" w:color="auto"/>
          </w:divBdr>
        </w:div>
        <w:div w:id="1636179948">
          <w:marLeft w:val="0"/>
          <w:marRight w:val="0"/>
          <w:marTop w:val="0"/>
          <w:marBottom w:val="0"/>
          <w:divBdr>
            <w:top w:val="none" w:sz="0" w:space="0" w:color="auto"/>
            <w:left w:val="none" w:sz="0" w:space="0" w:color="auto"/>
            <w:bottom w:val="none" w:sz="0" w:space="0" w:color="auto"/>
            <w:right w:val="none" w:sz="0" w:space="0" w:color="auto"/>
          </w:divBdr>
        </w:div>
        <w:div w:id="1940483941">
          <w:marLeft w:val="0"/>
          <w:marRight w:val="0"/>
          <w:marTop w:val="0"/>
          <w:marBottom w:val="0"/>
          <w:divBdr>
            <w:top w:val="none" w:sz="0" w:space="0" w:color="auto"/>
            <w:left w:val="none" w:sz="0" w:space="0" w:color="auto"/>
            <w:bottom w:val="none" w:sz="0" w:space="0" w:color="auto"/>
            <w:right w:val="none" w:sz="0" w:space="0" w:color="auto"/>
          </w:divBdr>
        </w:div>
        <w:div w:id="1968508047">
          <w:marLeft w:val="0"/>
          <w:marRight w:val="0"/>
          <w:marTop w:val="0"/>
          <w:marBottom w:val="0"/>
          <w:divBdr>
            <w:top w:val="none" w:sz="0" w:space="0" w:color="auto"/>
            <w:left w:val="none" w:sz="0" w:space="0" w:color="auto"/>
            <w:bottom w:val="none" w:sz="0" w:space="0" w:color="auto"/>
            <w:right w:val="none" w:sz="0" w:space="0" w:color="auto"/>
          </w:divBdr>
        </w:div>
        <w:div w:id="2014185176">
          <w:marLeft w:val="0"/>
          <w:marRight w:val="0"/>
          <w:marTop w:val="0"/>
          <w:marBottom w:val="0"/>
          <w:divBdr>
            <w:top w:val="none" w:sz="0" w:space="0" w:color="auto"/>
            <w:left w:val="none" w:sz="0" w:space="0" w:color="auto"/>
            <w:bottom w:val="none" w:sz="0" w:space="0" w:color="auto"/>
            <w:right w:val="none" w:sz="0" w:space="0" w:color="auto"/>
          </w:divBdr>
        </w:div>
        <w:div w:id="2071270005">
          <w:marLeft w:val="0"/>
          <w:marRight w:val="0"/>
          <w:marTop w:val="0"/>
          <w:marBottom w:val="0"/>
          <w:divBdr>
            <w:top w:val="none" w:sz="0" w:space="0" w:color="auto"/>
            <w:left w:val="none" w:sz="0" w:space="0" w:color="auto"/>
            <w:bottom w:val="none" w:sz="0" w:space="0" w:color="auto"/>
            <w:right w:val="none" w:sz="0" w:space="0" w:color="auto"/>
          </w:divBdr>
        </w:div>
        <w:div w:id="2086024113">
          <w:marLeft w:val="0"/>
          <w:marRight w:val="0"/>
          <w:marTop w:val="0"/>
          <w:marBottom w:val="0"/>
          <w:divBdr>
            <w:top w:val="none" w:sz="0" w:space="0" w:color="auto"/>
            <w:left w:val="none" w:sz="0" w:space="0" w:color="auto"/>
            <w:bottom w:val="none" w:sz="0" w:space="0" w:color="auto"/>
            <w:right w:val="none" w:sz="0" w:space="0" w:color="auto"/>
          </w:divBdr>
        </w:div>
      </w:divsChild>
    </w:div>
    <w:div w:id="1486435151">
      <w:bodyDiv w:val="1"/>
      <w:marLeft w:val="0"/>
      <w:marRight w:val="0"/>
      <w:marTop w:val="0"/>
      <w:marBottom w:val="0"/>
      <w:divBdr>
        <w:top w:val="none" w:sz="0" w:space="0" w:color="auto"/>
        <w:left w:val="none" w:sz="0" w:space="0" w:color="auto"/>
        <w:bottom w:val="none" w:sz="0" w:space="0" w:color="auto"/>
        <w:right w:val="none" w:sz="0" w:space="0" w:color="auto"/>
      </w:divBdr>
      <w:divsChild>
        <w:div w:id="1573933024">
          <w:marLeft w:val="0"/>
          <w:marRight w:val="0"/>
          <w:marTop w:val="0"/>
          <w:marBottom w:val="0"/>
          <w:divBdr>
            <w:top w:val="none" w:sz="0" w:space="0" w:color="auto"/>
            <w:left w:val="none" w:sz="0" w:space="0" w:color="auto"/>
            <w:bottom w:val="none" w:sz="0" w:space="0" w:color="auto"/>
            <w:right w:val="none" w:sz="0" w:space="0" w:color="auto"/>
          </w:divBdr>
        </w:div>
      </w:divsChild>
    </w:div>
    <w:div w:id="1733313685">
      <w:bodyDiv w:val="1"/>
      <w:marLeft w:val="0"/>
      <w:marRight w:val="0"/>
      <w:marTop w:val="0"/>
      <w:marBottom w:val="0"/>
      <w:divBdr>
        <w:top w:val="none" w:sz="0" w:space="0" w:color="auto"/>
        <w:left w:val="none" w:sz="0" w:space="0" w:color="auto"/>
        <w:bottom w:val="none" w:sz="0" w:space="0" w:color="auto"/>
        <w:right w:val="none" w:sz="0" w:space="0" w:color="auto"/>
      </w:divBdr>
      <w:divsChild>
        <w:div w:id="981810149">
          <w:marLeft w:val="0"/>
          <w:marRight w:val="0"/>
          <w:marTop w:val="0"/>
          <w:marBottom w:val="0"/>
          <w:divBdr>
            <w:top w:val="none" w:sz="0" w:space="0" w:color="auto"/>
            <w:left w:val="none" w:sz="0" w:space="0" w:color="auto"/>
            <w:bottom w:val="none" w:sz="0" w:space="0" w:color="auto"/>
            <w:right w:val="none" w:sz="0" w:space="0" w:color="auto"/>
          </w:divBdr>
          <w:divsChild>
            <w:div w:id="895974011">
              <w:marLeft w:val="0"/>
              <w:marRight w:val="0"/>
              <w:marTop w:val="0"/>
              <w:marBottom w:val="0"/>
              <w:divBdr>
                <w:top w:val="none" w:sz="0" w:space="0" w:color="auto"/>
                <w:left w:val="none" w:sz="0" w:space="0" w:color="auto"/>
                <w:bottom w:val="none" w:sz="0" w:space="0" w:color="auto"/>
                <w:right w:val="none" w:sz="0" w:space="0" w:color="auto"/>
              </w:divBdr>
            </w:div>
            <w:div w:id="16359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259">
      <w:bodyDiv w:val="1"/>
      <w:marLeft w:val="0"/>
      <w:marRight w:val="0"/>
      <w:marTop w:val="0"/>
      <w:marBottom w:val="0"/>
      <w:divBdr>
        <w:top w:val="none" w:sz="0" w:space="0" w:color="auto"/>
        <w:left w:val="none" w:sz="0" w:space="0" w:color="auto"/>
        <w:bottom w:val="none" w:sz="0" w:space="0" w:color="auto"/>
        <w:right w:val="none" w:sz="0" w:space="0" w:color="auto"/>
      </w:divBdr>
      <w:divsChild>
        <w:div w:id="1429234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GDU/RADOME_project%20-%20Etat%20de%20l%20art%20&amp;%20etude%20IHM%20embarque.docx" TargetMode="Externa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CDCF_RADOME_draft.docx"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AFB_RADOME_draft.docx"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matis.fr" TargetMode="External"/><Relationship Id="rId1" Type="http://schemas.openxmlformats.org/officeDocument/2006/relationships/hyperlink" Target="http://www.matis.fr"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matis.fr" TargetMode="External"/><Relationship Id="rId2" Type="http://schemas.openxmlformats.org/officeDocument/2006/relationships/hyperlink" Target="http://www.matis.fr"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Travail\Matis%20Technologies\Projet%20Dassault-SVE%20(Externalis&#233;)\Normes%20-%20CDC\CDC%20Matis%20Technologies\Mod&#232;le%20CDC%20Matis%20Technologi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445C2-5A01-4930-92DD-F6BEF37A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CDC Matis Technologies.dot</Template>
  <TotalTime>196</TotalTime>
  <Pages>9</Pages>
  <Words>670</Words>
  <Characters>5780</Characters>
  <Application>Microsoft Office Word</Application>
  <DocSecurity>0</DocSecurity>
  <Lines>48</Lines>
  <Paragraphs>12</Paragraphs>
  <ScaleCrop>false</ScaleCrop>
  <HeadingPairs>
    <vt:vector size="2" baseType="variant">
      <vt:variant>
        <vt:lpstr>Titre</vt:lpstr>
      </vt:variant>
      <vt:variant>
        <vt:i4>1</vt:i4>
      </vt:variant>
    </vt:vector>
  </HeadingPairs>
  <TitlesOfParts>
    <vt:vector size="1" baseType="lpstr">
      <vt:lpstr>Proposition Technique &amp; Commerciale</vt:lpstr>
    </vt:vector>
  </TitlesOfParts>
  <Company>Hewlett-Packard Company</Company>
  <LinksUpToDate>false</LinksUpToDate>
  <CharactersWithSpaces>6438</CharactersWithSpaces>
  <SharedDoc>false</SharedDoc>
  <HLinks>
    <vt:vector size="48" baseType="variant">
      <vt:variant>
        <vt:i4>1114162</vt:i4>
      </vt:variant>
      <vt:variant>
        <vt:i4>32</vt:i4>
      </vt:variant>
      <vt:variant>
        <vt:i4>0</vt:i4>
      </vt:variant>
      <vt:variant>
        <vt:i4>5</vt:i4>
      </vt:variant>
      <vt:variant>
        <vt:lpwstr/>
      </vt:variant>
      <vt:variant>
        <vt:lpwstr>_Toc323301262</vt:lpwstr>
      </vt:variant>
      <vt:variant>
        <vt:i4>1114162</vt:i4>
      </vt:variant>
      <vt:variant>
        <vt:i4>26</vt:i4>
      </vt:variant>
      <vt:variant>
        <vt:i4>0</vt:i4>
      </vt:variant>
      <vt:variant>
        <vt:i4>5</vt:i4>
      </vt:variant>
      <vt:variant>
        <vt:lpwstr/>
      </vt:variant>
      <vt:variant>
        <vt:lpwstr>_Toc323301261</vt:lpwstr>
      </vt:variant>
      <vt:variant>
        <vt:i4>1114162</vt:i4>
      </vt:variant>
      <vt:variant>
        <vt:i4>20</vt:i4>
      </vt:variant>
      <vt:variant>
        <vt:i4>0</vt:i4>
      </vt:variant>
      <vt:variant>
        <vt:i4>5</vt:i4>
      </vt:variant>
      <vt:variant>
        <vt:lpwstr/>
      </vt:variant>
      <vt:variant>
        <vt:lpwstr>_Toc323301260</vt:lpwstr>
      </vt:variant>
      <vt:variant>
        <vt:i4>1179698</vt:i4>
      </vt:variant>
      <vt:variant>
        <vt:i4>14</vt:i4>
      </vt:variant>
      <vt:variant>
        <vt:i4>0</vt:i4>
      </vt:variant>
      <vt:variant>
        <vt:i4>5</vt:i4>
      </vt:variant>
      <vt:variant>
        <vt:lpwstr/>
      </vt:variant>
      <vt:variant>
        <vt:lpwstr>_Toc323301259</vt:lpwstr>
      </vt:variant>
      <vt:variant>
        <vt:i4>1179698</vt:i4>
      </vt:variant>
      <vt:variant>
        <vt:i4>8</vt:i4>
      </vt:variant>
      <vt:variant>
        <vt:i4>0</vt:i4>
      </vt:variant>
      <vt:variant>
        <vt:i4>5</vt:i4>
      </vt:variant>
      <vt:variant>
        <vt:lpwstr/>
      </vt:variant>
      <vt:variant>
        <vt:lpwstr>_Toc323301258</vt:lpwstr>
      </vt:variant>
      <vt:variant>
        <vt:i4>1179698</vt:i4>
      </vt:variant>
      <vt:variant>
        <vt:i4>2</vt:i4>
      </vt:variant>
      <vt:variant>
        <vt:i4>0</vt:i4>
      </vt:variant>
      <vt:variant>
        <vt:i4>5</vt:i4>
      </vt:variant>
      <vt:variant>
        <vt:lpwstr/>
      </vt:variant>
      <vt:variant>
        <vt:lpwstr>_Toc323301257</vt:lpwstr>
      </vt:variant>
      <vt:variant>
        <vt:i4>524292</vt:i4>
      </vt:variant>
      <vt:variant>
        <vt:i4>3</vt:i4>
      </vt:variant>
      <vt:variant>
        <vt:i4>0</vt:i4>
      </vt:variant>
      <vt:variant>
        <vt:i4>5</vt:i4>
      </vt:variant>
      <vt:variant>
        <vt:lpwstr>http://www.matis.fr/</vt:lpwstr>
      </vt:variant>
      <vt:variant>
        <vt:lpwstr/>
      </vt:variant>
      <vt:variant>
        <vt:i4>524292</vt:i4>
      </vt:variant>
      <vt:variant>
        <vt:i4>0</vt:i4>
      </vt:variant>
      <vt:variant>
        <vt:i4>0</vt:i4>
      </vt:variant>
      <vt:variant>
        <vt:i4>5</vt:i4>
      </vt:variant>
      <vt:variant>
        <vt:lpwstr>http://www.matis.fr/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Proposition Technique &amp; Commerciale</dc:title>
  <dc:creator>Alex Villard</dc:creator>
  <cp:lastModifiedBy>EPR_Consultant07</cp:lastModifiedBy>
  <cp:revision>5</cp:revision>
  <cp:lastPrinted>2012-04-24T14:56:00Z</cp:lastPrinted>
  <dcterms:created xsi:type="dcterms:W3CDTF">2014-03-19T11:56:00Z</dcterms:created>
  <dcterms:modified xsi:type="dcterms:W3CDTF">2014-03-19T15:24:00Z</dcterms:modified>
</cp:coreProperties>
</file>